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t>School of Law, SMU</w:t>
      </w:r>
    </w:p>
    <w:p w:rsidR="00A7188B" w:rsidRPr="00550016" w:rsidRDefault="00A7188B" w:rsidP="00A869FD">
      <w:pPr>
        <w:spacing w:after="0" w:line="240" w:lineRule="auto"/>
        <w:jc w:val="both"/>
        <w:outlineLvl w:val="0"/>
        <w:rPr>
          <w:rFonts w:ascii="Garamond" w:hAnsi="Garamond"/>
          <w:b/>
          <w:sz w:val="24"/>
          <w:szCs w:val="24"/>
        </w:rPr>
      </w:pPr>
      <w:r>
        <w:rPr>
          <w:rFonts w:ascii="Garamond" w:hAnsi="Garamond"/>
          <w:b/>
          <w:sz w:val="24"/>
          <w:szCs w:val="24"/>
        </w:rPr>
        <w:t>AY 201</w:t>
      </w:r>
      <w:r w:rsidR="008B68DE">
        <w:rPr>
          <w:rFonts w:ascii="Garamond" w:hAnsi="Garamond"/>
          <w:b/>
          <w:sz w:val="24"/>
          <w:szCs w:val="24"/>
        </w:rPr>
        <w:t>7-2018</w:t>
      </w:r>
      <w:r>
        <w:rPr>
          <w:rFonts w:ascii="Garamond" w:hAnsi="Garamond"/>
          <w:b/>
          <w:sz w:val="24"/>
          <w:szCs w:val="24"/>
        </w:rPr>
        <w:t xml:space="preserve">, </w:t>
      </w:r>
      <w:r w:rsidR="00881DD4">
        <w:rPr>
          <w:rFonts w:ascii="Garamond" w:hAnsi="Garamond"/>
          <w:b/>
          <w:sz w:val="24"/>
          <w:szCs w:val="24"/>
        </w:rPr>
        <w:t>Term 2</w:t>
      </w:r>
    </w:p>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t>LAW 302 Commercial Conflict of Laws</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u w:val="single"/>
        </w:rPr>
      </w:pPr>
      <w:r w:rsidRPr="00FA5255">
        <w:rPr>
          <w:rFonts w:ascii="Garamond" w:hAnsi="Garamond"/>
          <w:b/>
          <w:sz w:val="24"/>
          <w:szCs w:val="24"/>
        </w:rPr>
        <w:t xml:space="preserve">Week Three: </w:t>
      </w:r>
      <w:r>
        <w:rPr>
          <w:rFonts w:ascii="Garamond" w:hAnsi="Garamond"/>
          <w:b/>
          <w:sz w:val="24"/>
          <w:szCs w:val="24"/>
          <w:u w:val="single"/>
        </w:rPr>
        <w:t xml:space="preserve">Singapore International Commercial Court and </w:t>
      </w:r>
      <w:r w:rsidR="004C78D5">
        <w:rPr>
          <w:rFonts w:ascii="Garamond" w:hAnsi="Garamond"/>
          <w:b/>
          <w:sz w:val="24"/>
          <w:szCs w:val="24"/>
          <w:u w:val="single"/>
        </w:rPr>
        <w:t>Choice of Court Agreements Act 2016</w:t>
      </w:r>
    </w:p>
    <w:p w:rsidR="00A7188B" w:rsidRDefault="00A7188B" w:rsidP="00A7188B">
      <w:pPr>
        <w:spacing w:after="0" w:line="240" w:lineRule="auto"/>
        <w:jc w:val="both"/>
        <w:rPr>
          <w:rFonts w:ascii="Garamond" w:hAnsi="Garamond"/>
          <w:sz w:val="24"/>
          <w:szCs w:val="24"/>
        </w:rPr>
      </w:pPr>
    </w:p>
    <w:p w:rsidR="00A7188B" w:rsidRDefault="00A7188B" w:rsidP="00A869FD">
      <w:pPr>
        <w:spacing w:after="0" w:line="240" w:lineRule="auto"/>
        <w:jc w:val="both"/>
        <w:outlineLvl w:val="0"/>
        <w:rPr>
          <w:rFonts w:ascii="Garamond" w:hAnsi="Garamond"/>
          <w:sz w:val="24"/>
          <w:szCs w:val="24"/>
        </w:rPr>
      </w:pPr>
      <w:r>
        <w:rPr>
          <w:rFonts w:ascii="Garamond" w:hAnsi="Garamond"/>
          <w:b/>
          <w:sz w:val="24"/>
          <w:szCs w:val="24"/>
        </w:rPr>
        <w:t xml:space="preserve">Learning Objectives: </w:t>
      </w:r>
    </w:p>
    <w:p w:rsidR="00A7188B" w:rsidRDefault="00A7188B" w:rsidP="00A7188B">
      <w:pPr>
        <w:spacing w:after="0" w:line="240" w:lineRule="auto"/>
        <w:jc w:val="both"/>
        <w:rPr>
          <w:rFonts w:ascii="Garamond" w:hAnsi="Garamond"/>
          <w:sz w:val="24"/>
          <w:szCs w:val="24"/>
        </w:rPr>
      </w:pPr>
    </w:p>
    <w:p w:rsidR="00A7188B" w:rsidRDefault="00A7188B" w:rsidP="00A7188B">
      <w:pPr>
        <w:pStyle w:val="ListParagraph"/>
        <w:numPr>
          <w:ilvl w:val="0"/>
          <w:numId w:val="4"/>
        </w:numPr>
        <w:spacing w:after="0" w:line="240" w:lineRule="auto"/>
        <w:jc w:val="both"/>
        <w:rPr>
          <w:rFonts w:ascii="Garamond" w:hAnsi="Garamond"/>
          <w:sz w:val="24"/>
          <w:szCs w:val="24"/>
        </w:rPr>
      </w:pPr>
      <w:r>
        <w:rPr>
          <w:rFonts w:ascii="Garamond" w:hAnsi="Garamond"/>
          <w:sz w:val="24"/>
          <w:szCs w:val="24"/>
        </w:rPr>
        <w:t>To understand the jurisdictional rules that apply to the SICC</w:t>
      </w:r>
      <w:r w:rsidR="00881DD4">
        <w:rPr>
          <w:rFonts w:ascii="Garamond" w:hAnsi="Garamond"/>
          <w:sz w:val="24"/>
          <w:szCs w:val="24"/>
        </w:rPr>
        <w:t>.</w:t>
      </w:r>
    </w:p>
    <w:p w:rsidR="00A7188B" w:rsidRDefault="00A7188B" w:rsidP="00A7188B">
      <w:pPr>
        <w:pStyle w:val="ListParagraph"/>
        <w:numPr>
          <w:ilvl w:val="0"/>
          <w:numId w:val="4"/>
        </w:numPr>
        <w:spacing w:after="0" w:line="240" w:lineRule="auto"/>
        <w:jc w:val="both"/>
        <w:rPr>
          <w:rFonts w:ascii="Garamond" w:hAnsi="Garamond"/>
          <w:sz w:val="24"/>
          <w:szCs w:val="24"/>
        </w:rPr>
      </w:pPr>
      <w:r>
        <w:rPr>
          <w:rFonts w:ascii="Garamond" w:hAnsi="Garamond"/>
          <w:sz w:val="24"/>
          <w:szCs w:val="24"/>
        </w:rPr>
        <w:t xml:space="preserve">To understand the jurisdictional rules that </w:t>
      </w:r>
      <w:r w:rsidR="00881DD4">
        <w:rPr>
          <w:rFonts w:ascii="Garamond" w:hAnsi="Garamond"/>
          <w:sz w:val="24"/>
          <w:szCs w:val="24"/>
        </w:rPr>
        <w:t>apply to</w:t>
      </w:r>
      <w:r w:rsidR="00431698">
        <w:rPr>
          <w:rFonts w:ascii="Garamond" w:hAnsi="Garamond"/>
          <w:sz w:val="24"/>
          <w:szCs w:val="24"/>
        </w:rPr>
        <w:t xml:space="preserve"> </w:t>
      </w:r>
      <w:r>
        <w:rPr>
          <w:rFonts w:ascii="Garamond" w:hAnsi="Garamond"/>
          <w:sz w:val="24"/>
          <w:szCs w:val="24"/>
        </w:rPr>
        <w:t xml:space="preserve">cases falling within the </w:t>
      </w:r>
      <w:r w:rsidR="003C3C0F">
        <w:rPr>
          <w:rFonts w:ascii="Garamond" w:hAnsi="Garamond"/>
          <w:sz w:val="24"/>
          <w:szCs w:val="24"/>
        </w:rPr>
        <w:t>Choice of Court Agreements Act</w:t>
      </w:r>
      <w:r w:rsidR="00881DD4">
        <w:rPr>
          <w:rFonts w:ascii="Garamond" w:hAnsi="Garamond"/>
          <w:sz w:val="24"/>
          <w:szCs w:val="24"/>
        </w:rPr>
        <w:t>.</w:t>
      </w:r>
      <w:r>
        <w:rPr>
          <w:rFonts w:ascii="Garamond" w:hAnsi="Garamond"/>
          <w:sz w:val="24"/>
          <w:szCs w:val="24"/>
        </w:rPr>
        <w:t xml:space="preserve"> </w:t>
      </w:r>
    </w:p>
    <w:p w:rsidR="00A7188B" w:rsidRPr="003B0C54" w:rsidRDefault="00A7188B" w:rsidP="00A7188B">
      <w:pPr>
        <w:pStyle w:val="ListParagraph"/>
        <w:spacing w:after="0" w:line="240" w:lineRule="auto"/>
        <w:jc w:val="both"/>
        <w:rPr>
          <w:rFonts w:ascii="Garamond" w:hAnsi="Garamond"/>
          <w:sz w:val="24"/>
          <w:szCs w:val="24"/>
        </w:rPr>
      </w:pPr>
    </w:p>
    <w:p w:rsidR="00A7188B" w:rsidRDefault="00A7188B" w:rsidP="00A869FD">
      <w:pPr>
        <w:spacing w:after="0" w:line="240" w:lineRule="auto"/>
        <w:jc w:val="both"/>
        <w:outlineLvl w:val="0"/>
        <w:rPr>
          <w:rFonts w:ascii="Garamond" w:hAnsi="Garamond"/>
          <w:b/>
          <w:sz w:val="24"/>
          <w:szCs w:val="24"/>
        </w:rPr>
      </w:pPr>
      <w:r w:rsidRPr="000B6C3C">
        <w:rPr>
          <w:rFonts w:ascii="Garamond" w:hAnsi="Garamond"/>
          <w:b/>
          <w:sz w:val="24"/>
          <w:szCs w:val="24"/>
        </w:rPr>
        <w:t>Readings:</w:t>
      </w:r>
    </w:p>
    <w:p w:rsidR="00A7188B" w:rsidRDefault="00A7188B" w:rsidP="00A7188B">
      <w:pPr>
        <w:spacing w:after="0" w:line="240" w:lineRule="auto"/>
        <w:jc w:val="both"/>
        <w:rPr>
          <w:rFonts w:ascii="Garamond" w:hAnsi="Garamond"/>
          <w:b/>
          <w:sz w:val="24"/>
          <w:szCs w:val="24"/>
        </w:rPr>
      </w:pPr>
    </w:p>
    <w:p w:rsidR="00A7188B" w:rsidRDefault="00A7188B" w:rsidP="00A7188B">
      <w:pPr>
        <w:spacing w:after="0" w:line="240" w:lineRule="auto"/>
        <w:jc w:val="both"/>
        <w:rPr>
          <w:rFonts w:ascii="Garamond" w:hAnsi="Garamond"/>
          <w:i/>
          <w:sz w:val="24"/>
          <w:szCs w:val="24"/>
        </w:rPr>
      </w:pPr>
      <w:r>
        <w:rPr>
          <w:rFonts w:ascii="Garamond" w:hAnsi="Garamond"/>
          <w:i/>
          <w:sz w:val="24"/>
          <w:szCs w:val="24"/>
        </w:rPr>
        <w:t>Statutes/Subsidiary Legislation/Conventions:</w:t>
      </w:r>
    </w:p>
    <w:p w:rsidR="00A7188B" w:rsidRDefault="00A7188B" w:rsidP="00A7188B">
      <w:pPr>
        <w:spacing w:after="0" w:line="240" w:lineRule="auto"/>
        <w:jc w:val="both"/>
        <w:rPr>
          <w:rFonts w:ascii="Garamond" w:hAnsi="Garamond"/>
          <w:sz w:val="24"/>
          <w:szCs w:val="24"/>
        </w:rPr>
      </w:pPr>
    </w:p>
    <w:p w:rsidR="00A7188B" w:rsidRDefault="00A7188B" w:rsidP="00A7188B">
      <w:pPr>
        <w:pStyle w:val="ListParagraph"/>
        <w:numPr>
          <w:ilvl w:val="0"/>
          <w:numId w:val="2"/>
        </w:numPr>
        <w:spacing w:after="0" w:line="240" w:lineRule="auto"/>
        <w:jc w:val="both"/>
        <w:rPr>
          <w:rFonts w:ascii="Garamond" w:hAnsi="Garamond"/>
          <w:sz w:val="24"/>
          <w:szCs w:val="24"/>
        </w:rPr>
      </w:pPr>
      <w:r>
        <w:rPr>
          <w:rFonts w:ascii="Garamond" w:hAnsi="Garamond"/>
          <w:sz w:val="24"/>
          <w:szCs w:val="24"/>
        </w:rPr>
        <w:t xml:space="preserve">Supreme Court of Judicature Act, </w:t>
      </w:r>
      <w:proofErr w:type="spellStart"/>
      <w:r>
        <w:rPr>
          <w:rFonts w:ascii="Garamond" w:hAnsi="Garamond"/>
          <w:sz w:val="24"/>
          <w:szCs w:val="24"/>
        </w:rPr>
        <w:t>ss</w:t>
      </w:r>
      <w:proofErr w:type="spellEnd"/>
      <w:r>
        <w:rPr>
          <w:rFonts w:ascii="Garamond" w:hAnsi="Garamond"/>
          <w:sz w:val="24"/>
          <w:szCs w:val="24"/>
        </w:rPr>
        <w:t xml:space="preserve"> 18A, 18D, 18F</w:t>
      </w:r>
    </w:p>
    <w:p w:rsidR="009F570D" w:rsidRDefault="00A7188B" w:rsidP="00A7188B">
      <w:pPr>
        <w:pStyle w:val="ListParagraph"/>
        <w:numPr>
          <w:ilvl w:val="0"/>
          <w:numId w:val="2"/>
        </w:numPr>
        <w:spacing w:after="0" w:line="240" w:lineRule="auto"/>
        <w:jc w:val="both"/>
        <w:rPr>
          <w:rFonts w:ascii="Garamond" w:hAnsi="Garamond"/>
          <w:sz w:val="24"/>
          <w:szCs w:val="24"/>
        </w:rPr>
      </w:pPr>
      <w:r>
        <w:rPr>
          <w:rFonts w:ascii="Garamond" w:hAnsi="Garamond"/>
          <w:sz w:val="24"/>
          <w:szCs w:val="24"/>
        </w:rPr>
        <w:t>Rules of Court, O110, r1 r3, r6, r7, r8, r9, r10 and r12</w:t>
      </w:r>
    </w:p>
    <w:p w:rsidR="00A7188B" w:rsidRPr="00B26A38" w:rsidRDefault="009F570D" w:rsidP="00A7188B">
      <w:pPr>
        <w:pStyle w:val="ListParagraph"/>
        <w:numPr>
          <w:ilvl w:val="0"/>
          <w:numId w:val="2"/>
        </w:numPr>
        <w:spacing w:after="0" w:line="240" w:lineRule="auto"/>
        <w:jc w:val="both"/>
        <w:rPr>
          <w:rFonts w:ascii="Garamond" w:hAnsi="Garamond"/>
          <w:sz w:val="24"/>
          <w:szCs w:val="24"/>
        </w:rPr>
      </w:pPr>
      <w:r w:rsidRPr="00B26A38">
        <w:rPr>
          <w:rFonts w:ascii="Garamond" w:hAnsi="Garamond"/>
          <w:sz w:val="24"/>
          <w:szCs w:val="24"/>
        </w:rPr>
        <w:t>Choice of Court Agreements Act 2016</w:t>
      </w:r>
      <w:r w:rsidR="00B26A38" w:rsidRPr="00B26A38">
        <w:rPr>
          <w:rFonts w:ascii="Garamond" w:hAnsi="Garamond"/>
          <w:sz w:val="24"/>
          <w:szCs w:val="24"/>
        </w:rPr>
        <w:t>, Parts 1 and 2</w:t>
      </w:r>
      <w:r w:rsidR="00A7188B" w:rsidRPr="00B26A38">
        <w:rPr>
          <w:rFonts w:ascii="Garamond" w:hAnsi="Garamond"/>
          <w:sz w:val="24"/>
          <w:szCs w:val="24"/>
        </w:rPr>
        <w:t xml:space="preserve"> </w:t>
      </w:r>
    </w:p>
    <w:p w:rsidR="00A7188B" w:rsidRDefault="00A7188B" w:rsidP="00A7188B">
      <w:pPr>
        <w:spacing w:after="0" w:line="240" w:lineRule="auto"/>
        <w:jc w:val="both"/>
        <w:rPr>
          <w:rFonts w:ascii="Garamond" w:hAnsi="Garamond"/>
          <w:i/>
          <w:sz w:val="24"/>
          <w:szCs w:val="24"/>
        </w:rPr>
      </w:pPr>
    </w:p>
    <w:p w:rsidR="009F570D" w:rsidRDefault="009F570D" w:rsidP="00A7188B">
      <w:pPr>
        <w:spacing w:after="0" w:line="240" w:lineRule="auto"/>
        <w:jc w:val="both"/>
        <w:rPr>
          <w:rFonts w:ascii="Garamond" w:hAnsi="Garamond"/>
          <w:sz w:val="24"/>
          <w:szCs w:val="24"/>
        </w:rPr>
      </w:pPr>
      <w:r>
        <w:rPr>
          <w:rFonts w:ascii="Garamond" w:hAnsi="Garamond"/>
          <w:i/>
          <w:sz w:val="24"/>
          <w:szCs w:val="24"/>
        </w:rPr>
        <w:t xml:space="preserve">IM </w:t>
      </w:r>
      <w:proofErr w:type="spellStart"/>
      <w:r>
        <w:rPr>
          <w:rFonts w:ascii="Garamond" w:hAnsi="Garamond"/>
          <w:i/>
          <w:sz w:val="24"/>
          <w:szCs w:val="24"/>
        </w:rPr>
        <w:t>Skaugen</w:t>
      </w:r>
      <w:proofErr w:type="spellEnd"/>
      <w:r>
        <w:rPr>
          <w:rFonts w:ascii="Garamond" w:hAnsi="Garamond"/>
          <w:i/>
          <w:sz w:val="24"/>
          <w:szCs w:val="24"/>
        </w:rPr>
        <w:t xml:space="preserve"> SE v MAN Diesel &amp; Turbo SE </w:t>
      </w:r>
      <w:r>
        <w:rPr>
          <w:rFonts w:ascii="Garamond" w:hAnsi="Garamond"/>
          <w:sz w:val="24"/>
          <w:szCs w:val="24"/>
        </w:rPr>
        <w:t>[2016] SGHCR 6</w:t>
      </w:r>
      <w:r w:rsidR="0053684A">
        <w:rPr>
          <w:rFonts w:ascii="Garamond" w:hAnsi="Garamond"/>
          <w:sz w:val="24"/>
          <w:szCs w:val="24"/>
        </w:rPr>
        <w:t>, [20]</w:t>
      </w:r>
      <w:proofErr w:type="gramStart"/>
      <w:r w:rsidR="0053684A">
        <w:rPr>
          <w:rFonts w:ascii="Garamond" w:hAnsi="Garamond"/>
          <w:sz w:val="24"/>
          <w:szCs w:val="24"/>
        </w:rPr>
        <w:t>-[</w:t>
      </w:r>
      <w:proofErr w:type="gramEnd"/>
      <w:r w:rsidR="0053684A">
        <w:rPr>
          <w:rFonts w:ascii="Garamond" w:hAnsi="Garamond"/>
          <w:sz w:val="24"/>
          <w:szCs w:val="24"/>
        </w:rPr>
        <w:t>32], [107]-[116], [139], [141]-[145]</w:t>
      </w:r>
    </w:p>
    <w:p w:rsidR="003C3C0F" w:rsidRDefault="003C3C0F" w:rsidP="00A869FD">
      <w:pPr>
        <w:spacing w:after="0" w:line="240" w:lineRule="auto"/>
        <w:jc w:val="both"/>
        <w:outlineLvl w:val="0"/>
        <w:rPr>
          <w:rFonts w:ascii="Garamond" w:hAnsi="Garamond"/>
          <w:sz w:val="24"/>
          <w:szCs w:val="24"/>
        </w:rPr>
      </w:pPr>
      <w:proofErr w:type="spellStart"/>
      <w:r>
        <w:rPr>
          <w:rFonts w:ascii="Garamond" w:hAnsi="Garamond"/>
          <w:i/>
          <w:sz w:val="24"/>
          <w:szCs w:val="24"/>
        </w:rPr>
        <w:t>Rappo</w:t>
      </w:r>
      <w:proofErr w:type="spellEnd"/>
      <w:r>
        <w:rPr>
          <w:rFonts w:ascii="Garamond" w:hAnsi="Garamond"/>
          <w:i/>
          <w:sz w:val="24"/>
          <w:szCs w:val="24"/>
        </w:rPr>
        <w:t xml:space="preserve">, Tania v Accent Delight International Ltd </w:t>
      </w:r>
      <w:r>
        <w:rPr>
          <w:rFonts w:ascii="Garamond" w:hAnsi="Garamond"/>
          <w:sz w:val="24"/>
          <w:szCs w:val="24"/>
        </w:rPr>
        <w:t>[2017] 2 SLR 265</w:t>
      </w:r>
    </w:p>
    <w:p w:rsidR="003C3C0F" w:rsidRPr="003C3C0F" w:rsidRDefault="003C3C0F" w:rsidP="00A7188B">
      <w:pPr>
        <w:spacing w:after="0" w:line="240" w:lineRule="auto"/>
        <w:jc w:val="both"/>
        <w:rPr>
          <w:rFonts w:ascii="Garamond" w:hAnsi="Garamond"/>
          <w:sz w:val="24"/>
          <w:szCs w:val="24"/>
        </w:rPr>
      </w:pPr>
      <w:proofErr w:type="spellStart"/>
      <w:r>
        <w:rPr>
          <w:rFonts w:ascii="Garamond" w:hAnsi="Garamond"/>
          <w:i/>
          <w:sz w:val="24"/>
          <w:szCs w:val="24"/>
        </w:rPr>
        <w:t>Sinco</w:t>
      </w:r>
      <w:proofErr w:type="spellEnd"/>
      <w:r>
        <w:rPr>
          <w:rFonts w:ascii="Garamond" w:hAnsi="Garamond"/>
          <w:i/>
          <w:sz w:val="24"/>
          <w:szCs w:val="24"/>
        </w:rPr>
        <w:t xml:space="preserve"> Technologies Pte Ltd v Singapore Chi Cheng Pte Ltd </w:t>
      </w:r>
      <w:r>
        <w:rPr>
          <w:rFonts w:ascii="Garamond" w:hAnsi="Garamond"/>
          <w:sz w:val="24"/>
          <w:szCs w:val="24"/>
        </w:rPr>
        <w:t>[2017] SGHC 234, [64]</w:t>
      </w:r>
      <w:proofErr w:type="gramStart"/>
      <w:r>
        <w:rPr>
          <w:rFonts w:ascii="Garamond" w:hAnsi="Garamond"/>
          <w:sz w:val="24"/>
          <w:szCs w:val="24"/>
        </w:rPr>
        <w:t>-[</w:t>
      </w:r>
      <w:proofErr w:type="gramEnd"/>
      <w:r>
        <w:rPr>
          <w:rFonts w:ascii="Garamond" w:hAnsi="Garamond"/>
          <w:sz w:val="24"/>
          <w:szCs w:val="24"/>
        </w:rPr>
        <w:t>67]</w:t>
      </w:r>
    </w:p>
    <w:p w:rsidR="009F570D" w:rsidRPr="00431698" w:rsidRDefault="00881DD4" w:rsidP="00A7188B">
      <w:pPr>
        <w:spacing w:after="0" w:line="240" w:lineRule="auto"/>
        <w:jc w:val="both"/>
        <w:rPr>
          <w:rFonts w:ascii="Garamond" w:hAnsi="Garamond"/>
          <w:sz w:val="24"/>
          <w:szCs w:val="24"/>
        </w:rPr>
      </w:pPr>
      <w:r w:rsidRPr="00431698">
        <w:rPr>
          <w:rFonts w:ascii="Garamond" w:hAnsi="Garamond"/>
          <w:i/>
          <w:sz w:val="24"/>
          <w:szCs w:val="24"/>
        </w:rPr>
        <w:t xml:space="preserve">BNP Paribas Wealth Management v Jacob </w:t>
      </w:r>
      <w:proofErr w:type="spellStart"/>
      <w:r w:rsidRPr="00431698">
        <w:rPr>
          <w:rFonts w:ascii="Garamond" w:hAnsi="Garamond"/>
          <w:i/>
          <w:sz w:val="24"/>
          <w:szCs w:val="24"/>
        </w:rPr>
        <w:t>Agam</w:t>
      </w:r>
      <w:proofErr w:type="spellEnd"/>
      <w:r w:rsidRPr="00431698">
        <w:rPr>
          <w:rFonts w:ascii="Garamond" w:hAnsi="Garamond"/>
          <w:i/>
          <w:sz w:val="24"/>
          <w:szCs w:val="24"/>
        </w:rPr>
        <w:t xml:space="preserve"> </w:t>
      </w:r>
      <w:r w:rsidR="00A06392">
        <w:rPr>
          <w:rFonts w:ascii="Garamond" w:hAnsi="Garamond"/>
          <w:sz w:val="24"/>
          <w:szCs w:val="24"/>
        </w:rPr>
        <w:t>[2017] 3 SLR 27</w:t>
      </w:r>
    </w:p>
    <w:p w:rsidR="00BA3649" w:rsidRDefault="00BA3649" w:rsidP="00A7188B">
      <w:pPr>
        <w:spacing w:after="0" w:line="240" w:lineRule="auto"/>
        <w:jc w:val="both"/>
        <w:rPr>
          <w:rFonts w:ascii="Garamond" w:hAnsi="Garamond"/>
          <w:i/>
          <w:sz w:val="24"/>
          <w:szCs w:val="24"/>
        </w:rPr>
      </w:pPr>
    </w:p>
    <w:p w:rsidR="00A7188B" w:rsidRDefault="00A7188B" w:rsidP="00A7188B">
      <w:pPr>
        <w:spacing w:after="0" w:line="240" w:lineRule="auto"/>
        <w:jc w:val="both"/>
        <w:rPr>
          <w:rFonts w:ascii="Garamond" w:hAnsi="Garamond"/>
          <w:i/>
          <w:sz w:val="24"/>
          <w:szCs w:val="24"/>
        </w:rPr>
      </w:pPr>
      <w:r>
        <w:rPr>
          <w:rFonts w:ascii="Garamond" w:hAnsi="Garamond"/>
          <w:i/>
          <w:sz w:val="24"/>
          <w:szCs w:val="24"/>
        </w:rPr>
        <w:t>Secondary Materials:</w:t>
      </w:r>
    </w:p>
    <w:p w:rsidR="00F46F43" w:rsidRDefault="00F46F43" w:rsidP="00A7188B">
      <w:pPr>
        <w:spacing w:after="0" w:line="240" w:lineRule="auto"/>
        <w:jc w:val="both"/>
        <w:rPr>
          <w:rFonts w:ascii="Garamond" w:hAnsi="Garamond"/>
          <w:i/>
          <w:sz w:val="24"/>
          <w:szCs w:val="24"/>
        </w:rPr>
      </w:pPr>
    </w:p>
    <w:p w:rsidR="009F570D" w:rsidRPr="00F46F43" w:rsidRDefault="00F46F43" w:rsidP="00F46F43">
      <w:pPr>
        <w:pStyle w:val="ListParagraph"/>
        <w:numPr>
          <w:ilvl w:val="0"/>
          <w:numId w:val="6"/>
        </w:numPr>
        <w:spacing w:after="0" w:line="240" w:lineRule="auto"/>
        <w:jc w:val="both"/>
        <w:rPr>
          <w:rFonts w:ascii="Garamond" w:hAnsi="Garamond"/>
          <w:i/>
          <w:sz w:val="24"/>
          <w:szCs w:val="24"/>
        </w:rPr>
      </w:pPr>
      <w:r w:rsidRPr="00550016">
        <w:rPr>
          <w:rFonts w:ascii="Garamond" w:hAnsi="Garamond"/>
          <w:sz w:val="24"/>
          <w:szCs w:val="24"/>
        </w:rPr>
        <w:t xml:space="preserve">Yeo, </w:t>
      </w:r>
      <w:r w:rsidRPr="00550016">
        <w:rPr>
          <w:rFonts w:ascii="Garamond" w:hAnsi="Garamond"/>
          <w:i/>
          <w:sz w:val="24"/>
          <w:szCs w:val="24"/>
        </w:rPr>
        <w:t>Commercial Conflict of Laws in Singapore (CCOLS)</w:t>
      </w:r>
      <w:r>
        <w:rPr>
          <w:rFonts w:ascii="Garamond" w:hAnsi="Garamond"/>
          <w:sz w:val="24"/>
          <w:szCs w:val="24"/>
        </w:rPr>
        <w:t>,</w:t>
      </w:r>
      <w:r w:rsidRPr="00550016">
        <w:rPr>
          <w:rFonts w:ascii="Garamond" w:hAnsi="Garamond"/>
          <w:i/>
          <w:sz w:val="24"/>
          <w:szCs w:val="24"/>
        </w:rPr>
        <w:t xml:space="preserve"> </w:t>
      </w:r>
      <w:r w:rsidRPr="00550016">
        <w:rPr>
          <w:rFonts w:ascii="Garamond" w:hAnsi="Garamond"/>
          <w:sz w:val="24"/>
          <w:szCs w:val="24"/>
        </w:rPr>
        <w:t>Chapter 3</w:t>
      </w:r>
      <w:r>
        <w:rPr>
          <w:rFonts w:ascii="Garamond" w:hAnsi="Garamond"/>
          <w:sz w:val="24"/>
          <w:szCs w:val="24"/>
        </w:rPr>
        <w:t>A (note: separate file from the main text)</w:t>
      </w:r>
    </w:p>
    <w:p w:rsidR="00A7188B" w:rsidRPr="009F570D" w:rsidRDefault="009F570D" w:rsidP="009F570D">
      <w:pPr>
        <w:pStyle w:val="ListParagraph"/>
        <w:numPr>
          <w:ilvl w:val="0"/>
          <w:numId w:val="6"/>
        </w:numPr>
        <w:spacing w:after="0" w:line="240" w:lineRule="auto"/>
        <w:jc w:val="both"/>
        <w:rPr>
          <w:rFonts w:ascii="Garamond" w:hAnsi="Garamond"/>
          <w:sz w:val="24"/>
          <w:szCs w:val="24"/>
        </w:rPr>
      </w:pPr>
      <w:r>
        <w:rPr>
          <w:rFonts w:ascii="Garamond" w:hAnsi="Garamond"/>
          <w:sz w:val="24"/>
          <w:szCs w:val="24"/>
        </w:rPr>
        <w:t xml:space="preserve">Yip, ‘The Resolution of Disputes Before the Singapore International Commercial Court’ (2016) 65 </w:t>
      </w:r>
      <w:r>
        <w:rPr>
          <w:rFonts w:ascii="Garamond" w:hAnsi="Garamond"/>
          <w:i/>
          <w:sz w:val="24"/>
          <w:szCs w:val="24"/>
        </w:rPr>
        <w:t xml:space="preserve">ICLQ </w:t>
      </w:r>
      <w:r>
        <w:rPr>
          <w:rFonts w:ascii="Garamond" w:hAnsi="Garamond"/>
          <w:sz w:val="24"/>
          <w:szCs w:val="24"/>
        </w:rPr>
        <w:t>439</w:t>
      </w:r>
    </w:p>
    <w:p w:rsidR="00A7188B" w:rsidRPr="000B6C3C" w:rsidRDefault="00A7188B" w:rsidP="00A7188B">
      <w:pPr>
        <w:pStyle w:val="ListParagraph"/>
        <w:numPr>
          <w:ilvl w:val="0"/>
          <w:numId w:val="2"/>
        </w:numPr>
        <w:spacing w:after="0" w:line="240" w:lineRule="auto"/>
        <w:jc w:val="both"/>
        <w:rPr>
          <w:rFonts w:ascii="Garamond" w:hAnsi="Garamond"/>
          <w:i/>
          <w:sz w:val="24"/>
          <w:szCs w:val="24"/>
        </w:rPr>
      </w:pPr>
      <w:r w:rsidRPr="000B6C3C">
        <w:rPr>
          <w:rFonts w:ascii="Garamond" w:hAnsi="Garamond"/>
          <w:sz w:val="24"/>
          <w:szCs w:val="24"/>
        </w:rPr>
        <w:t xml:space="preserve">Yeo, ‘Staying Relevant: Exercise of Jurisdiction in the Age of the SICC’, </w:t>
      </w:r>
      <w:r w:rsidRPr="000B6C3C">
        <w:rPr>
          <w:rFonts w:ascii="Garamond" w:hAnsi="Garamond"/>
          <w:i/>
          <w:sz w:val="24"/>
          <w:szCs w:val="24"/>
        </w:rPr>
        <w:t>8</w:t>
      </w:r>
      <w:r w:rsidRPr="000B6C3C">
        <w:rPr>
          <w:rFonts w:ascii="Garamond" w:hAnsi="Garamond"/>
          <w:i/>
          <w:sz w:val="24"/>
          <w:szCs w:val="24"/>
          <w:vertAlign w:val="superscript"/>
        </w:rPr>
        <w:t>th</w:t>
      </w:r>
      <w:r w:rsidRPr="000B6C3C">
        <w:rPr>
          <w:rFonts w:ascii="Garamond" w:hAnsi="Garamond"/>
          <w:i/>
          <w:sz w:val="24"/>
          <w:szCs w:val="24"/>
        </w:rPr>
        <w:t xml:space="preserve"> Yong </w:t>
      </w:r>
      <w:proofErr w:type="spellStart"/>
      <w:r w:rsidRPr="000B6C3C">
        <w:rPr>
          <w:rFonts w:ascii="Garamond" w:hAnsi="Garamond"/>
          <w:i/>
          <w:sz w:val="24"/>
          <w:szCs w:val="24"/>
        </w:rPr>
        <w:t>Pung</w:t>
      </w:r>
      <w:proofErr w:type="spellEnd"/>
      <w:r w:rsidRPr="000B6C3C">
        <w:rPr>
          <w:rFonts w:ascii="Garamond" w:hAnsi="Garamond"/>
          <w:i/>
          <w:sz w:val="24"/>
          <w:szCs w:val="24"/>
        </w:rPr>
        <w:t xml:space="preserve"> How Professorship of Law Lecture 2015 </w:t>
      </w:r>
    </w:p>
    <w:p w:rsidR="00A7188B" w:rsidRDefault="00A7188B" w:rsidP="00A7188B">
      <w:pPr>
        <w:spacing w:after="0" w:line="240" w:lineRule="auto"/>
        <w:ind w:left="720"/>
        <w:jc w:val="both"/>
        <w:rPr>
          <w:rFonts w:ascii="Garamond" w:hAnsi="Garamond"/>
          <w:sz w:val="24"/>
          <w:szCs w:val="24"/>
        </w:rPr>
      </w:pPr>
      <w:r>
        <w:rPr>
          <w:rFonts w:ascii="Garamond" w:hAnsi="Garamond"/>
          <w:sz w:val="24"/>
          <w:szCs w:val="24"/>
        </w:rPr>
        <w:t xml:space="preserve">(available at: </w:t>
      </w:r>
      <w:hyperlink r:id="rId7" w:history="1">
        <w:r w:rsidRPr="00BC4828">
          <w:rPr>
            <w:rStyle w:val="Hyperlink"/>
            <w:rFonts w:ascii="Garamond" w:hAnsi="Garamond"/>
            <w:sz w:val="24"/>
            <w:szCs w:val="24"/>
          </w:rPr>
          <w:t>http://law.smu.edu.sg/sites/default/files/law/CEBCLA/YPH-Paper-2015.pdf</w:t>
        </w:r>
      </w:hyperlink>
      <w:r>
        <w:rPr>
          <w:rFonts w:ascii="Garamond" w:hAnsi="Garamond"/>
          <w:sz w:val="24"/>
          <w:szCs w:val="24"/>
        </w:rPr>
        <w:t>)</w:t>
      </w:r>
    </w:p>
    <w:p w:rsidR="00A7188B" w:rsidRPr="000B6C3C" w:rsidRDefault="00A7188B" w:rsidP="00A7188B">
      <w:pPr>
        <w:pStyle w:val="ListParagraph"/>
        <w:numPr>
          <w:ilvl w:val="0"/>
          <w:numId w:val="2"/>
        </w:numPr>
        <w:spacing w:after="0" w:line="240" w:lineRule="auto"/>
        <w:jc w:val="both"/>
        <w:rPr>
          <w:rFonts w:ascii="Garamond" w:hAnsi="Garamond"/>
          <w:sz w:val="24"/>
          <w:szCs w:val="24"/>
        </w:rPr>
      </w:pPr>
      <w:r w:rsidRPr="000B6C3C">
        <w:rPr>
          <w:rFonts w:ascii="Garamond" w:hAnsi="Garamond"/>
          <w:sz w:val="24"/>
          <w:szCs w:val="24"/>
        </w:rPr>
        <w:t xml:space="preserve">Report of </w:t>
      </w:r>
      <w:r w:rsidR="009F570D">
        <w:rPr>
          <w:rFonts w:ascii="Garamond" w:hAnsi="Garamond"/>
          <w:sz w:val="24"/>
          <w:szCs w:val="24"/>
        </w:rPr>
        <w:t xml:space="preserve">the Law Reform Committee on </w:t>
      </w:r>
      <w:proofErr w:type="gramStart"/>
      <w:r w:rsidR="009F570D">
        <w:rPr>
          <w:rFonts w:ascii="Garamond" w:hAnsi="Garamond"/>
          <w:sz w:val="24"/>
          <w:szCs w:val="24"/>
        </w:rPr>
        <w:t xml:space="preserve">the </w:t>
      </w:r>
      <w:r w:rsidRPr="000B6C3C">
        <w:rPr>
          <w:rFonts w:ascii="Garamond" w:hAnsi="Garamond"/>
          <w:sz w:val="24"/>
          <w:szCs w:val="24"/>
        </w:rPr>
        <w:t>Hague</w:t>
      </w:r>
      <w:proofErr w:type="gramEnd"/>
      <w:r w:rsidRPr="000B6C3C">
        <w:rPr>
          <w:rFonts w:ascii="Garamond" w:hAnsi="Garamond"/>
          <w:sz w:val="24"/>
          <w:szCs w:val="24"/>
        </w:rPr>
        <w:t xml:space="preserve"> Convention on Choice of Court Agreements 2005</w:t>
      </w:r>
    </w:p>
    <w:p w:rsidR="00A7188B" w:rsidRDefault="00A7188B" w:rsidP="00A7188B">
      <w:pPr>
        <w:spacing w:after="0" w:line="240" w:lineRule="auto"/>
        <w:ind w:left="720"/>
        <w:rPr>
          <w:rFonts w:ascii="Garamond" w:hAnsi="Garamond"/>
          <w:sz w:val="24"/>
          <w:szCs w:val="24"/>
        </w:rPr>
      </w:pPr>
      <w:r>
        <w:rPr>
          <w:rFonts w:ascii="Garamond" w:hAnsi="Garamond"/>
          <w:sz w:val="24"/>
          <w:szCs w:val="24"/>
        </w:rPr>
        <w:t xml:space="preserve">(available at: </w:t>
      </w:r>
      <w:hyperlink r:id="rId8" w:history="1">
        <w:r w:rsidRPr="00BC4828">
          <w:rPr>
            <w:rStyle w:val="Hyperlink"/>
            <w:rFonts w:ascii="Garamond" w:hAnsi="Garamond"/>
            <w:sz w:val="24"/>
            <w:szCs w:val="24"/>
          </w:rPr>
          <w:t>http://www.sal.org.sg/digitallibrary/Lists/Law%20Reform%20Reports/Attachments/37/01%20LRC%20Hague%20Convention%202005.pdf</w:t>
        </w:r>
      </w:hyperlink>
      <w:r>
        <w:rPr>
          <w:rFonts w:ascii="Garamond" w:hAnsi="Garamond"/>
          <w:sz w:val="24"/>
          <w:szCs w:val="24"/>
        </w:rPr>
        <w:t>)</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p>
    <w:p w:rsidR="00A7188B" w:rsidRDefault="00A7188B" w:rsidP="00A7188B">
      <w:pPr>
        <w:rPr>
          <w:rFonts w:ascii="Garamond" w:hAnsi="Garamond"/>
          <w:b/>
          <w:sz w:val="24"/>
          <w:szCs w:val="24"/>
        </w:rPr>
      </w:pPr>
      <w:r>
        <w:rPr>
          <w:rFonts w:ascii="Garamond" w:hAnsi="Garamond"/>
          <w:b/>
          <w:sz w:val="24"/>
          <w:szCs w:val="24"/>
        </w:rPr>
        <w:br w:type="page"/>
      </w:r>
    </w:p>
    <w:p w:rsidR="00A7188B" w:rsidRPr="000B6C3C" w:rsidRDefault="00A7188B" w:rsidP="00A869FD">
      <w:pPr>
        <w:spacing w:after="0" w:line="240" w:lineRule="auto"/>
        <w:jc w:val="both"/>
        <w:outlineLvl w:val="0"/>
        <w:rPr>
          <w:rFonts w:ascii="Garamond" w:hAnsi="Garamond"/>
          <w:b/>
          <w:sz w:val="24"/>
          <w:szCs w:val="24"/>
        </w:rPr>
      </w:pPr>
      <w:r>
        <w:rPr>
          <w:rFonts w:ascii="Garamond" w:hAnsi="Garamond"/>
          <w:b/>
          <w:sz w:val="24"/>
          <w:szCs w:val="24"/>
        </w:rPr>
        <w:lastRenderedPageBreak/>
        <w:t>Questions:</w:t>
      </w:r>
    </w:p>
    <w:p w:rsidR="00A7188B" w:rsidRDefault="00A7188B" w:rsidP="00A7188B">
      <w:pPr>
        <w:spacing w:after="0" w:line="240" w:lineRule="auto"/>
        <w:jc w:val="both"/>
        <w:rPr>
          <w:rFonts w:ascii="Garamond" w:hAnsi="Garamond"/>
          <w:i/>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 What sort of cases can be heard by the Singapore International Commercial Court (SICC)? What implications arise from the fact that the SICC is one of the divisions of the High Court? </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2. How may jurisdiction be conferred on the SICC? What are the differences between the SICC’s jurisdictional rules and the jurisdictional rules which apply to the other divisions of the High Court?</w:t>
      </w:r>
    </w:p>
    <w:p w:rsidR="00A7188B" w:rsidRDefault="00A7188B" w:rsidP="00A7188B">
      <w:pPr>
        <w:spacing w:after="0" w:line="240" w:lineRule="auto"/>
        <w:jc w:val="both"/>
        <w:rPr>
          <w:rFonts w:ascii="Garamond" w:hAnsi="Garamond"/>
          <w:sz w:val="24"/>
          <w:szCs w:val="24"/>
        </w:rPr>
      </w:pPr>
    </w:p>
    <w:p w:rsidR="00A7188B" w:rsidRPr="006613E6" w:rsidRDefault="00A7188B" w:rsidP="00A7188B">
      <w:pPr>
        <w:spacing w:after="0" w:line="240" w:lineRule="auto"/>
        <w:jc w:val="both"/>
        <w:rPr>
          <w:rFonts w:ascii="Garamond" w:hAnsi="Garamond"/>
          <w:sz w:val="24"/>
          <w:szCs w:val="24"/>
        </w:rPr>
      </w:pPr>
      <w:r>
        <w:rPr>
          <w:rFonts w:ascii="Garamond" w:hAnsi="Garamond"/>
          <w:sz w:val="24"/>
          <w:szCs w:val="24"/>
        </w:rPr>
        <w:t>3. What test does the SICC apply to decide whether to exercise jurisdiction?</w:t>
      </w:r>
      <w:r w:rsidRPr="00FA5049">
        <w:rPr>
          <w:rFonts w:ascii="Garamond" w:hAnsi="Garamond"/>
          <w:sz w:val="24"/>
          <w:szCs w:val="24"/>
        </w:rPr>
        <w:t xml:space="preserve"> </w:t>
      </w:r>
      <w:r>
        <w:rPr>
          <w:rFonts w:ascii="Garamond" w:hAnsi="Garamond"/>
          <w:sz w:val="24"/>
          <w:szCs w:val="24"/>
        </w:rPr>
        <w:t xml:space="preserve">Is the </w:t>
      </w:r>
      <w:proofErr w:type="spellStart"/>
      <w:r>
        <w:rPr>
          <w:rFonts w:ascii="Garamond" w:hAnsi="Garamond"/>
          <w:i/>
          <w:sz w:val="24"/>
          <w:szCs w:val="24"/>
        </w:rPr>
        <w:t>Spiliada</w:t>
      </w:r>
      <w:proofErr w:type="spellEnd"/>
      <w:r>
        <w:rPr>
          <w:rFonts w:ascii="Garamond" w:hAnsi="Garamond"/>
          <w:i/>
          <w:sz w:val="24"/>
          <w:szCs w:val="24"/>
        </w:rPr>
        <w:t xml:space="preserve"> </w:t>
      </w:r>
      <w:r>
        <w:rPr>
          <w:rFonts w:ascii="Garamond" w:hAnsi="Garamond"/>
          <w:sz w:val="24"/>
          <w:szCs w:val="24"/>
        </w:rPr>
        <w:t>test relevant? Should it be relevant?</w:t>
      </w:r>
      <w:r w:rsidR="006613E6">
        <w:rPr>
          <w:rFonts w:ascii="Garamond" w:hAnsi="Garamond"/>
          <w:sz w:val="24"/>
          <w:szCs w:val="24"/>
        </w:rPr>
        <w:t xml:space="preserve"> Is the Australian test of </w:t>
      </w:r>
      <w:r w:rsidR="006613E6">
        <w:rPr>
          <w:rFonts w:ascii="Garamond" w:hAnsi="Garamond"/>
          <w:i/>
          <w:sz w:val="24"/>
          <w:szCs w:val="24"/>
        </w:rPr>
        <w:t xml:space="preserve">forum non </w:t>
      </w:r>
      <w:proofErr w:type="spellStart"/>
      <w:r w:rsidR="006613E6">
        <w:rPr>
          <w:rFonts w:ascii="Garamond" w:hAnsi="Garamond"/>
          <w:i/>
          <w:sz w:val="24"/>
          <w:szCs w:val="24"/>
        </w:rPr>
        <w:t>conveniens</w:t>
      </w:r>
      <w:proofErr w:type="spellEnd"/>
      <w:r w:rsidR="006613E6">
        <w:rPr>
          <w:rFonts w:ascii="Garamond" w:hAnsi="Garamond"/>
          <w:i/>
          <w:sz w:val="24"/>
          <w:szCs w:val="24"/>
        </w:rPr>
        <w:t xml:space="preserve"> </w:t>
      </w:r>
      <w:r w:rsidR="006613E6">
        <w:rPr>
          <w:rFonts w:ascii="Garamond" w:hAnsi="Garamond"/>
          <w:sz w:val="24"/>
          <w:szCs w:val="24"/>
        </w:rPr>
        <w:t>relevant? Should it be relevant?</w:t>
      </w:r>
    </w:p>
    <w:p w:rsidR="008F423B" w:rsidRDefault="008F423B" w:rsidP="00A7188B">
      <w:pPr>
        <w:spacing w:after="0" w:line="240" w:lineRule="auto"/>
        <w:jc w:val="both"/>
        <w:rPr>
          <w:rFonts w:ascii="Garamond" w:hAnsi="Garamond"/>
          <w:sz w:val="24"/>
          <w:szCs w:val="24"/>
        </w:rPr>
      </w:pPr>
    </w:p>
    <w:p w:rsidR="008F423B" w:rsidRPr="008F423B" w:rsidRDefault="003C3C0F" w:rsidP="00A7188B">
      <w:pPr>
        <w:spacing w:after="0" w:line="240" w:lineRule="auto"/>
        <w:jc w:val="both"/>
        <w:rPr>
          <w:rFonts w:ascii="Garamond" w:hAnsi="Garamond"/>
          <w:sz w:val="24"/>
          <w:szCs w:val="24"/>
        </w:rPr>
      </w:pPr>
      <w:r>
        <w:rPr>
          <w:rFonts w:ascii="Garamond" w:hAnsi="Garamond"/>
          <w:sz w:val="24"/>
          <w:szCs w:val="24"/>
        </w:rPr>
        <w:t xml:space="preserve">4. Is </w:t>
      </w:r>
      <w:r w:rsidR="008F423B">
        <w:rPr>
          <w:rFonts w:ascii="Garamond" w:hAnsi="Garamond"/>
          <w:sz w:val="24"/>
          <w:szCs w:val="24"/>
        </w:rPr>
        <w:t>the possibility of transfer of the case from the High Court (</w:t>
      </w:r>
      <w:r w:rsidR="008F423B">
        <w:rPr>
          <w:rFonts w:ascii="Garamond" w:hAnsi="Garamond"/>
          <w:i/>
          <w:sz w:val="24"/>
          <w:szCs w:val="24"/>
        </w:rPr>
        <w:t xml:space="preserve">sans </w:t>
      </w:r>
      <w:r w:rsidR="008F423B">
        <w:rPr>
          <w:rFonts w:ascii="Garamond" w:hAnsi="Garamond"/>
          <w:sz w:val="24"/>
          <w:szCs w:val="24"/>
        </w:rPr>
        <w:t xml:space="preserve">SICC) to the SICC be a factor within the </w:t>
      </w:r>
      <w:proofErr w:type="spellStart"/>
      <w:r w:rsidR="008F423B">
        <w:rPr>
          <w:rFonts w:ascii="Garamond" w:hAnsi="Garamond"/>
          <w:i/>
          <w:sz w:val="24"/>
          <w:szCs w:val="24"/>
        </w:rPr>
        <w:t>Spiliada</w:t>
      </w:r>
      <w:proofErr w:type="spellEnd"/>
      <w:r w:rsidR="008F423B">
        <w:rPr>
          <w:rFonts w:ascii="Garamond" w:hAnsi="Garamond"/>
          <w:i/>
          <w:sz w:val="24"/>
          <w:szCs w:val="24"/>
        </w:rPr>
        <w:t xml:space="preserve"> </w:t>
      </w:r>
      <w:r w:rsidR="008F423B">
        <w:rPr>
          <w:rFonts w:ascii="Garamond" w:hAnsi="Garamond"/>
          <w:sz w:val="24"/>
          <w:szCs w:val="24"/>
        </w:rPr>
        <w:t>test when the High Court is determining the issue of jurisdiction?</w:t>
      </w:r>
      <w:r>
        <w:rPr>
          <w:rFonts w:ascii="Garamond" w:hAnsi="Garamond"/>
          <w:sz w:val="24"/>
          <w:szCs w:val="24"/>
        </w:rPr>
        <w:t xml:space="preserve"> Should it?</w:t>
      </w:r>
    </w:p>
    <w:p w:rsidR="00A7188B" w:rsidRDefault="00A7188B" w:rsidP="00A7188B">
      <w:pPr>
        <w:spacing w:after="0" w:line="240" w:lineRule="auto"/>
        <w:jc w:val="both"/>
        <w:rPr>
          <w:rFonts w:ascii="Garamond" w:hAnsi="Garamond"/>
          <w:sz w:val="24"/>
          <w:szCs w:val="24"/>
        </w:rPr>
      </w:pPr>
    </w:p>
    <w:p w:rsidR="00A7188B" w:rsidRDefault="008F423B" w:rsidP="00A7188B">
      <w:pPr>
        <w:spacing w:after="0" w:line="240" w:lineRule="auto"/>
        <w:jc w:val="both"/>
        <w:rPr>
          <w:rFonts w:ascii="Garamond" w:hAnsi="Garamond"/>
          <w:sz w:val="24"/>
          <w:szCs w:val="24"/>
        </w:rPr>
      </w:pPr>
      <w:r>
        <w:rPr>
          <w:rFonts w:ascii="Garamond" w:hAnsi="Garamond"/>
          <w:sz w:val="24"/>
          <w:szCs w:val="24"/>
        </w:rPr>
        <w:t>5</w:t>
      </w:r>
      <w:r w:rsidR="00A7188B" w:rsidRPr="003A5AE0">
        <w:rPr>
          <w:rFonts w:ascii="Garamond" w:hAnsi="Garamond"/>
          <w:sz w:val="24"/>
          <w:szCs w:val="24"/>
        </w:rPr>
        <w:t>.</w:t>
      </w:r>
      <w:r w:rsidR="00A7188B">
        <w:rPr>
          <w:rFonts w:ascii="Garamond" w:hAnsi="Garamond"/>
          <w:sz w:val="24"/>
          <w:szCs w:val="24"/>
        </w:rPr>
        <w:t xml:space="preserve"> </w:t>
      </w:r>
      <w:r w:rsidR="00A7188B" w:rsidRPr="000B6C3C">
        <w:rPr>
          <w:rFonts w:ascii="Garamond" w:hAnsi="Garamond"/>
          <w:sz w:val="24"/>
          <w:szCs w:val="24"/>
        </w:rPr>
        <w:t>If the defendant is a party to a written jurisdiction agreem</w:t>
      </w:r>
      <w:r w:rsidR="00A06392">
        <w:rPr>
          <w:rFonts w:ascii="Garamond" w:hAnsi="Garamond"/>
          <w:sz w:val="24"/>
          <w:szCs w:val="24"/>
        </w:rPr>
        <w:t xml:space="preserve">ent for the SICC, must leave be </w:t>
      </w:r>
      <w:r w:rsidR="00A7188B" w:rsidRPr="000B6C3C">
        <w:rPr>
          <w:rFonts w:ascii="Garamond" w:hAnsi="Garamond"/>
          <w:sz w:val="24"/>
          <w:szCs w:val="24"/>
        </w:rPr>
        <w:t>obtained to serve the writ on the defendant abroad?</w:t>
      </w:r>
    </w:p>
    <w:p w:rsidR="00A7188B" w:rsidRDefault="00A7188B" w:rsidP="00A7188B">
      <w:pPr>
        <w:spacing w:after="0" w:line="240" w:lineRule="auto"/>
        <w:jc w:val="both"/>
        <w:rPr>
          <w:rFonts w:ascii="Garamond" w:hAnsi="Garamond"/>
          <w:sz w:val="24"/>
          <w:szCs w:val="24"/>
        </w:rPr>
      </w:pPr>
    </w:p>
    <w:p w:rsidR="00A7188B" w:rsidRDefault="008F423B" w:rsidP="00A7188B">
      <w:pPr>
        <w:spacing w:after="0" w:line="240" w:lineRule="auto"/>
        <w:jc w:val="both"/>
        <w:rPr>
          <w:rFonts w:ascii="Garamond" w:hAnsi="Garamond"/>
          <w:sz w:val="24"/>
          <w:szCs w:val="24"/>
        </w:rPr>
      </w:pPr>
      <w:r>
        <w:rPr>
          <w:rFonts w:ascii="Garamond" w:hAnsi="Garamond"/>
          <w:sz w:val="24"/>
          <w:szCs w:val="24"/>
        </w:rPr>
        <w:t>6</w:t>
      </w:r>
      <w:r w:rsidR="00A7188B">
        <w:rPr>
          <w:rFonts w:ascii="Garamond" w:hAnsi="Garamond"/>
          <w:sz w:val="24"/>
          <w:szCs w:val="24"/>
        </w:rPr>
        <w:t xml:space="preserve">. What is the purpose of </w:t>
      </w:r>
      <w:proofErr w:type="gramStart"/>
      <w:r w:rsidR="00A7188B">
        <w:rPr>
          <w:rFonts w:ascii="Garamond" w:hAnsi="Garamond"/>
          <w:sz w:val="24"/>
          <w:szCs w:val="24"/>
        </w:rPr>
        <w:t>the Hague</w:t>
      </w:r>
      <w:proofErr w:type="gramEnd"/>
      <w:r w:rsidR="00A7188B">
        <w:rPr>
          <w:rFonts w:ascii="Garamond" w:hAnsi="Garamond"/>
          <w:sz w:val="24"/>
          <w:szCs w:val="24"/>
        </w:rPr>
        <w:t xml:space="preserve"> Choice of Court </w:t>
      </w:r>
      <w:r w:rsidR="00166B98">
        <w:rPr>
          <w:rFonts w:ascii="Garamond" w:hAnsi="Garamond"/>
          <w:sz w:val="24"/>
          <w:szCs w:val="24"/>
        </w:rPr>
        <w:t xml:space="preserve">Agreements </w:t>
      </w:r>
      <w:r w:rsidR="00A7188B">
        <w:rPr>
          <w:rFonts w:ascii="Garamond" w:hAnsi="Garamond"/>
          <w:sz w:val="24"/>
          <w:szCs w:val="24"/>
        </w:rPr>
        <w:t xml:space="preserve">Convention? What is its scope? What </w:t>
      </w:r>
      <w:r w:rsidR="003C3C0F">
        <w:rPr>
          <w:rFonts w:ascii="Garamond" w:hAnsi="Garamond"/>
          <w:sz w:val="24"/>
          <w:szCs w:val="24"/>
        </w:rPr>
        <w:t xml:space="preserve">are </w:t>
      </w:r>
      <w:r w:rsidR="00A7188B">
        <w:rPr>
          <w:rFonts w:ascii="Garamond" w:hAnsi="Garamond"/>
          <w:sz w:val="24"/>
          <w:szCs w:val="24"/>
        </w:rPr>
        <w:t>its essential principles?</w:t>
      </w:r>
    </w:p>
    <w:p w:rsidR="00A7188B" w:rsidRDefault="00A7188B" w:rsidP="00A7188B">
      <w:pPr>
        <w:spacing w:after="0" w:line="240" w:lineRule="auto"/>
        <w:jc w:val="both"/>
        <w:rPr>
          <w:rFonts w:ascii="Garamond" w:hAnsi="Garamond"/>
          <w:sz w:val="24"/>
          <w:szCs w:val="24"/>
        </w:rPr>
      </w:pPr>
    </w:p>
    <w:p w:rsidR="00A7188B" w:rsidRDefault="008F423B" w:rsidP="00A7188B">
      <w:pPr>
        <w:spacing w:after="0" w:line="240" w:lineRule="auto"/>
        <w:jc w:val="both"/>
        <w:rPr>
          <w:rFonts w:ascii="Garamond" w:hAnsi="Garamond"/>
          <w:sz w:val="24"/>
          <w:szCs w:val="24"/>
        </w:rPr>
      </w:pPr>
      <w:r>
        <w:rPr>
          <w:rFonts w:ascii="Garamond" w:hAnsi="Garamond"/>
          <w:sz w:val="24"/>
          <w:szCs w:val="24"/>
        </w:rPr>
        <w:t>7</w:t>
      </w:r>
      <w:r w:rsidR="00A7188B" w:rsidRPr="003B0C54">
        <w:rPr>
          <w:rFonts w:ascii="Garamond" w:hAnsi="Garamond"/>
          <w:sz w:val="24"/>
          <w:szCs w:val="24"/>
        </w:rPr>
        <w:t>.</w:t>
      </w:r>
      <w:r w:rsidR="00A7188B">
        <w:rPr>
          <w:rFonts w:ascii="Garamond" w:hAnsi="Garamond"/>
          <w:sz w:val="24"/>
          <w:szCs w:val="24"/>
        </w:rPr>
        <w:t xml:space="preserve"> </w:t>
      </w:r>
      <w:r w:rsidR="00A7188B" w:rsidRPr="000B6C3C">
        <w:rPr>
          <w:rFonts w:ascii="Garamond" w:hAnsi="Garamond"/>
          <w:sz w:val="24"/>
          <w:szCs w:val="24"/>
        </w:rPr>
        <w:t>In what c</w:t>
      </w:r>
      <w:r w:rsidR="00A7188B">
        <w:rPr>
          <w:rFonts w:ascii="Garamond" w:hAnsi="Garamond"/>
          <w:sz w:val="24"/>
          <w:szCs w:val="24"/>
        </w:rPr>
        <w:t xml:space="preserve">ircumstances will a </w:t>
      </w:r>
      <w:r w:rsidR="00246BD7">
        <w:rPr>
          <w:rFonts w:ascii="Garamond" w:hAnsi="Garamond"/>
          <w:sz w:val="24"/>
          <w:szCs w:val="24"/>
        </w:rPr>
        <w:t xml:space="preserve">Contracting State court </w:t>
      </w:r>
      <w:r w:rsidR="00A7188B">
        <w:rPr>
          <w:rFonts w:ascii="Garamond" w:hAnsi="Garamond"/>
          <w:sz w:val="24"/>
          <w:szCs w:val="24"/>
        </w:rPr>
        <w:t xml:space="preserve">have jurisdiction under </w:t>
      </w:r>
      <w:proofErr w:type="gramStart"/>
      <w:r w:rsidR="00A7188B">
        <w:rPr>
          <w:rFonts w:ascii="Garamond" w:hAnsi="Garamond"/>
          <w:sz w:val="24"/>
          <w:szCs w:val="24"/>
        </w:rPr>
        <w:t>the Hague</w:t>
      </w:r>
      <w:proofErr w:type="gramEnd"/>
      <w:r w:rsidR="00A7188B">
        <w:rPr>
          <w:rFonts w:ascii="Garamond" w:hAnsi="Garamond"/>
          <w:sz w:val="24"/>
          <w:szCs w:val="24"/>
        </w:rPr>
        <w:t xml:space="preserve"> Choice of Court </w:t>
      </w:r>
      <w:r w:rsidR="00166B98">
        <w:rPr>
          <w:rFonts w:ascii="Garamond" w:hAnsi="Garamond"/>
          <w:sz w:val="24"/>
          <w:szCs w:val="24"/>
        </w:rPr>
        <w:t xml:space="preserve">Agreements </w:t>
      </w:r>
      <w:r w:rsidR="00A7188B">
        <w:rPr>
          <w:rFonts w:ascii="Garamond" w:hAnsi="Garamond"/>
          <w:sz w:val="24"/>
          <w:szCs w:val="24"/>
        </w:rPr>
        <w:t xml:space="preserve">Convention? In what circumstances may a </w:t>
      </w:r>
      <w:r w:rsidR="00246BD7">
        <w:rPr>
          <w:rFonts w:ascii="Garamond" w:hAnsi="Garamond"/>
          <w:sz w:val="24"/>
          <w:szCs w:val="24"/>
        </w:rPr>
        <w:t xml:space="preserve">Contracting State </w:t>
      </w:r>
      <w:r w:rsidR="00A7188B">
        <w:rPr>
          <w:rFonts w:ascii="Garamond" w:hAnsi="Garamond"/>
          <w:sz w:val="24"/>
          <w:szCs w:val="24"/>
        </w:rPr>
        <w:t xml:space="preserve">court which has jurisdiction under the Convention’s rules decline to exercise jurisdiction? </w:t>
      </w:r>
      <w:r w:rsidR="00511546">
        <w:rPr>
          <w:rFonts w:ascii="Garamond" w:hAnsi="Garamond"/>
          <w:sz w:val="24"/>
          <w:szCs w:val="24"/>
        </w:rPr>
        <w:t>In</w:t>
      </w:r>
      <w:r w:rsidR="00B26A38">
        <w:rPr>
          <w:rFonts w:ascii="Garamond" w:hAnsi="Garamond"/>
          <w:sz w:val="24"/>
          <w:szCs w:val="24"/>
        </w:rPr>
        <w:t xml:space="preserve"> what circumstances may</w:t>
      </w:r>
      <w:r w:rsidR="00A7188B">
        <w:rPr>
          <w:rFonts w:ascii="Garamond" w:hAnsi="Garamond"/>
          <w:sz w:val="24"/>
          <w:szCs w:val="24"/>
        </w:rPr>
        <w:t xml:space="preserve"> a non-chosen </w:t>
      </w:r>
      <w:r w:rsidR="00246BD7">
        <w:rPr>
          <w:rFonts w:ascii="Garamond" w:hAnsi="Garamond"/>
          <w:sz w:val="24"/>
          <w:szCs w:val="24"/>
        </w:rPr>
        <w:t xml:space="preserve">Contracting State </w:t>
      </w:r>
      <w:r w:rsidR="00A7188B">
        <w:rPr>
          <w:rFonts w:ascii="Garamond" w:hAnsi="Garamond"/>
          <w:sz w:val="24"/>
          <w:szCs w:val="24"/>
        </w:rPr>
        <w:t>court assume jurisdiction under the Convention’s rules?</w:t>
      </w:r>
    </w:p>
    <w:p w:rsidR="00B26A38" w:rsidRDefault="00B26A38" w:rsidP="00A7188B">
      <w:pPr>
        <w:spacing w:after="0" w:line="240" w:lineRule="auto"/>
        <w:jc w:val="both"/>
        <w:rPr>
          <w:rFonts w:ascii="Garamond" w:hAnsi="Garamond"/>
          <w:sz w:val="24"/>
          <w:szCs w:val="24"/>
        </w:rPr>
      </w:pPr>
    </w:p>
    <w:p w:rsidR="00A06392" w:rsidRDefault="00B26A38" w:rsidP="00A7188B">
      <w:pPr>
        <w:spacing w:after="0" w:line="240" w:lineRule="auto"/>
        <w:jc w:val="both"/>
        <w:rPr>
          <w:rFonts w:ascii="Garamond" w:hAnsi="Garamond"/>
          <w:sz w:val="24"/>
          <w:szCs w:val="24"/>
        </w:rPr>
      </w:pPr>
      <w:r>
        <w:rPr>
          <w:rFonts w:ascii="Garamond" w:hAnsi="Garamond"/>
          <w:sz w:val="24"/>
          <w:szCs w:val="24"/>
        </w:rPr>
        <w:t xml:space="preserve">8. </w:t>
      </w:r>
      <w:r w:rsidR="00A06392">
        <w:rPr>
          <w:rFonts w:ascii="Garamond" w:hAnsi="Garamond"/>
          <w:sz w:val="24"/>
          <w:szCs w:val="24"/>
        </w:rPr>
        <w:t>Is leave required to serve on a defendant abroad in a case which falls within the scope of the Choice of Court Agreements Act 2016 where Singapore is the exclusively chosen forum?</w:t>
      </w:r>
    </w:p>
    <w:p w:rsidR="00A06392" w:rsidRDefault="00A06392" w:rsidP="00A7188B">
      <w:pPr>
        <w:spacing w:after="0" w:line="240" w:lineRule="auto"/>
        <w:jc w:val="both"/>
        <w:rPr>
          <w:rFonts w:ascii="Garamond" w:hAnsi="Garamond"/>
          <w:sz w:val="24"/>
          <w:szCs w:val="24"/>
        </w:rPr>
      </w:pPr>
    </w:p>
    <w:p w:rsidR="00B26A38" w:rsidRDefault="00A06392" w:rsidP="00A7188B">
      <w:pPr>
        <w:spacing w:after="0" w:line="240" w:lineRule="auto"/>
        <w:jc w:val="both"/>
        <w:rPr>
          <w:rFonts w:ascii="Garamond" w:hAnsi="Garamond"/>
          <w:sz w:val="24"/>
          <w:szCs w:val="24"/>
        </w:rPr>
      </w:pPr>
      <w:r>
        <w:rPr>
          <w:rFonts w:ascii="Garamond" w:hAnsi="Garamond"/>
          <w:sz w:val="24"/>
          <w:szCs w:val="24"/>
        </w:rPr>
        <w:t xml:space="preserve">9. </w:t>
      </w:r>
      <w:r w:rsidR="00B26A38">
        <w:rPr>
          <w:rFonts w:ascii="Garamond" w:hAnsi="Garamond"/>
          <w:sz w:val="24"/>
          <w:szCs w:val="24"/>
        </w:rPr>
        <w:t xml:space="preserve">Would the SICC have jurisdiction under the </w:t>
      </w:r>
      <w:r w:rsidR="003C3C0F">
        <w:rPr>
          <w:rFonts w:ascii="Garamond" w:hAnsi="Garamond"/>
          <w:sz w:val="24"/>
          <w:szCs w:val="24"/>
        </w:rPr>
        <w:t>Choice of Court Agreements Act</w:t>
      </w:r>
      <w:r w:rsidR="004C78D5">
        <w:rPr>
          <w:rFonts w:ascii="Garamond" w:hAnsi="Garamond"/>
          <w:sz w:val="24"/>
          <w:szCs w:val="24"/>
        </w:rPr>
        <w:t xml:space="preserve"> </w:t>
      </w:r>
      <w:proofErr w:type="gramStart"/>
      <w:r w:rsidR="004C78D5">
        <w:rPr>
          <w:rFonts w:ascii="Garamond" w:hAnsi="Garamond"/>
          <w:sz w:val="24"/>
          <w:szCs w:val="24"/>
        </w:rPr>
        <w:t xml:space="preserve">2016 </w:t>
      </w:r>
      <w:r w:rsidR="003C3C0F">
        <w:rPr>
          <w:rFonts w:ascii="Garamond" w:hAnsi="Garamond"/>
          <w:sz w:val="24"/>
          <w:szCs w:val="24"/>
        </w:rPr>
        <w:t xml:space="preserve"> </w:t>
      </w:r>
      <w:r w:rsidR="00B26A38">
        <w:rPr>
          <w:rFonts w:ascii="Garamond" w:hAnsi="Garamond"/>
          <w:sz w:val="24"/>
          <w:szCs w:val="24"/>
        </w:rPr>
        <w:t>if</w:t>
      </w:r>
      <w:proofErr w:type="gramEnd"/>
      <w:r w:rsidR="00B26A38">
        <w:rPr>
          <w:rFonts w:ascii="Garamond" w:hAnsi="Garamond"/>
          <w:sz w:val="24"/>
          <w:szCs w:val="24"/>
        </w:rPr>
        <w:t xml:space="preserve"> the parties agree on:</w:t>
      </w:r>
    </w:p>
    <w:p w:rsidR="00B26A38" w:rsidRDefault="00B26A38" w:rsidP="00A7188B">
      <w:pPr>
        <w:spacing w:after="0" w:line="240" w:lineRule="auto"/>
        <w:jc w:val="both"/>
        <w:rPr>
          <w:rFonts w:ascii="Garamond" w:hAnsi="Garamond"/>
          <w:sz w:val="24"/>
          <w:szCs w:val="24"/>
        </w:rPr>
      </w:pPr>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 an exclusive choice of court agreement for the ‘High Court of Singapore’</w:t>
      </w:r>
      <w:r w:rsidR="006613E6">
        <w:rPr>
          <w:rFonts w:ascii="Garamond" w:hAnsi="Garamond"/>
          <w:sz w:val="24"/>
          <w:szCs w:val="24"/>
        </w:rPr>
        <w:t>;</w:t>
      </w:r>
    </w:p>
    <w:p w:rsidR="00B26A38" w:rsidRDefault="00B26A38" w:rsidP="00A7188B">
      <w:pPr>
        <w:spacing w:after="0" w:line="240" w:lineRule="auto"/>
        <w:jc w:val="both"/>
        <w:rPr>
          <w:rFonts w:ascii="Garamond" w:hAnsi="Garamond"/>
          <w:sz w:val="24"/>
          <w:szCs w:val="24"/>
        </w:rPr>
      </w:pPr>
      <w:r>
        <w:rPr>
          <w:rFonts w:ascii="Garamond" w:hAnsi="Garamond"/>
          <w:sz w:val="24"/>
          <w:szCs w:val="24"/>
        </w:rPr>
        <w:t>(ii) a non-exclusive choice of court agreement for the ‘High Court of Singapore’?</w:t>
      </w:r>
    </w:p>
    <w:p w:rsidR="00A06392" w:rsidRDefault="00A06392" w:rsidP="00A7188B">
      <w:pPr>
        <w:spacing w:after="0" w:line="240" w:lineRule="auto"/>
        <w:jc w:val="both"/>
        <w:rPr>
          <w:rFonts w:ascii="Garamond" w:hAnsi="Garamond"/>
          <w:sz w:val="24"/>
          <w:szCs w:val="24"/>
        </w:rPr>
      </w:pPr>
    </w:p>
    <w:p w:rsidR="00A06392" w:rsidRDefault="00A06392" w:rsidP="00A7188B">
      <w:pPr>
        <w:spacing w:after="0" w:line="240" w:lineRule="auto"/>
        <w:jc w:val="both"/>
        <w:rPr>
          <w:rFonts w:ascii="Garamond" w:hAnsi="Garamond"/>
          <w:sz w:val="24"/>
          <w:szCs w:val="24"/>
        </w:rPr>
      </w:pPr>
      <w:r>
        <w:rPr>
          <w:rFonts w:ascii="Garamond" w:hAnsi="Garamond"/>
          <w:sz w:val="24"/>
          <w:szCs w:val="24"/>
        </w:rPr>
        <w:t xml:space="preserve">10. If the parties agree on an exclusive choice of court agreement for the ‘High Court of Singapore’ and the case commences in the High Court, can the case be transferred to the SICC without breaching </w:t>
      </w:r>
      <w:proofErr w:type="gramStart"/>
      <w:r>
        <w:rPr>
          <w:rFonts w:ascii="Garamond" w:hAnsi="Garamond"/>
          <w:sz w:val="24"/>
          <w:szCs w:val="24"/>
        </w:rPr>
        <w:t>the Hague</w:t>
      </w:r>
      <w:proofErr w:type="gramEnd"/>
      <w:r>
        <w:rPr>
          <w:rFonts w:ascii="Garamond" w:hAnsi="Garamond"/>
          <w:sz w:val="24"/>
          <w:szCs w:val="24"/>
        </w:rPr>
        <w:t xml:space="preserve"> Convention’s rules?</w:t>
      </w:r>
    </w:p>
    <w:p w:rsidR="00A06392" w:rsidRDefault="00A06392" w:rsidP="00A7188B">
      <w:pPr>
        <w:spacing w:after="0" w:line="240" w:lineRule="auto"/>
        <w:jc w:val="both"/>
        <w:rPr>
          <w:rFonts w:ascii="Garamond" w:hAnsi="Garamond"/>
          <w:sz w:val="24"/>
          <w:szCs w:val="24"/>
        </w:rPr>
      </w:pPr>
    </w:p>
    <w:p w:rsidR="00A06392" w:rsidRDefault="00A06392" w:rsidP="00A7188B">
      <w:pPr>
        <w:spacing w:after="0" w:line="240" w:lineRule="auto"/>
        <w:jc w:val="both"/>
        <w:rPr>
          <w:rFonts w:ascii="Garamond" w:hAnsi="Garamond"/>
          <w:sz w:val="24"/>
          <w:szCs w:val="24"/>
        </w:rPr>
      </w:pPr>
      <w:r>
        <w:rPr>
          <w:rFonts w:ascii="Garamond" w:hAnsi="Garamond"/>
          <w:sz w:val="24"/>
          <w:szCs w:val="24"/>
        </w:rPr>
        <w:t xml:space="preserve">11. If the parties agree on an exclusive choice of court agreement for the ‘SICC’ and the case commences in the SICC, can the case be transferred to the SICC without breaching </w:t>
      </w:r>
      <w:proofErr w:type="gramStart"/>
      <w:r>
        <w:rPr>
          <w:rFonts w:ascii="Garamond" w:hAnsi="Garamond"/>
          <w:sz w:val="24"/>
          <w:szCs w:val="24"/>
        </w:rPr>
        <w:t>the Hague</w:t>
      </w:r>
      <w:proofErr w:type="gramEnd"/>
      <w:r>
        <w:rPr>
          <w:rFonts w:ascii="Garamond" w:hAnsi="Garamond"/>
          <w:sz w:val="24"/>
          <w:szCs w:val="24"/>
        </w:rPr>
        <w:t xml:space="preserve"> Convention’s rules?</w:t>
      </w:r>
    </w:p>
    <w:p w:rsidR="00A7188B" w:rsidRDefault="00A7188B" w:rsidP="00A7188B">
      <w:pPr>
        <w:spacing w:after="0" w:line="240" w:lineRule="auto"/>
        <w:jc w:val="both"/>
        <w:rPr>
          <w:rFonts w:ascii="Garamond" w:hAnsi="Garamond"/>
          <w:sz w:val="24"/>
          <w:szCs w:val="24"/>
        </w:rPr>
      </w:pPr>
    </w:p>
    <w:p w:rsidR="00A7188B" w:rsidRPr="000B6C3C" w:rsidRDefault="00A7188B" w:rsidP="00A7188B">
      <w:pPr>
        <w:spacing w:after="0" w:line="240" w:lineRule="auto"/>
        <w:jc w:val="both"/>
        <w:rPr>
          <w:rFonts w:ascii="Garamond" w:hAnsi="Garamond"/>
          <w:sz w:val="24"/>
          <w:szCs w:val="24"/>
        </w:rPr>
      </w:pPr>
    </w:p>
    <w:p w:rsidR="00A7188B" w:rsidRPr="000B6C3C" w:rsidRDefault="00A7188B" w:rsidP="00A7188B">
      <w:pPr>
        <w:spacing w:after="0" w:line="240" w:lineRule="auto"/>
        <w:jc w:val="both"/>
        <w:rPr>
          <w:rFonts w:ascii="Garamond" w:hAnsi="Garamond"/>
          <w:sz w:val="24"/>
          <w:szCs w:val="24"/>
        </w:rPr>
      </w:pPr>
    </w:p>
    <w:p w:rsidR="00A7188B" w:rsidRDefault="00A7188B" w:rsidP="00A7188B">
      <w:pPr>
        <w:rPr>
          <w:rFonts w:ascii="Garamond" w:hAnsi="Garamond"/>
          <w:b/>
          <w:sz w:val="24"/>
          <w:szCs w:val="24"/>
        </w:rPr>
      </w:pPr>
    </w:p>
    <w:p w:rsidR="00A7188B" w:rsidRDefault="00A7188B" w:rsidP="00A7188B">
      <w:pPr>
        <w:rPr>
          <w:rFonts w:ascii="Garamond" w:hAnsi="Garamond"/>
          <w:b/>
          <w:sz w:val="24"/>
          <w:szCs w:val="24"/>
        </w:rPr>
      </w:pPr>
    </w:p>
    <w:p w:rsidR="00A7188B" w:rsidRDefault="00A7188B" w:rsidP="00A7188B">
      <w:pPr>
        <w:rPr>
          <w:rFonts w:ascii="Garamond" w:hAnsi="Garamond"/>
          <w:b/>
          <w:sz w:val="24"/>
          <w:szCs w:val="24"/>
        </w:rPr>
      </w:pPr>
      <w:r>
        <w:rPr>
          <w:rFonts w:ascii="Garamond" w:hAnsi="Garamond"/>
          <w:b/>
          <w:sz w:val="24"/>
          <w:szCs w:val="24"/>
        </w:rPr>
        <w:br w:type="page"/>
      </w:r>
    </w:p>
    <w:p w:rsidR="00A7188B" w:rsidRDefault="00A7188B" w:rsidP="00A869FD">
      <w:pPr>
        <w:spacing w:after="0" w:line="240" w:lineRule="auto"/>
        <w:jc w:val="both"/>
        <w:outlineLvl w:val="0"/>
        <w:rPr>
          <w:rFonts w:ascii="Garamond" w:hAnsi="Garamond"/>
          <w:b/>
          <w:sz w:val="24"/>
          <w:szCs w:val="24"/>
        </w:rPr>
      </w:pPr>
      <w:r>
        <w:rPr>
          <w:rFonts w:ascii="Garamond" w:hAnsi="Garamond"/>
          <w:b/>
          <w:sz w:val="24"/>
          <w:szCs w:val="24"/>
        </w:rPr>
        <w:lastRenderedPageBreak/>
        <w:t xml:space="preserve">Seminar Outline: </w:t>
      </w:r>
    </w:p>
    <w:p w:rsidR="00A7188B" w:rsidRDefault="00A7188B" w:rsidP="00A7188B">
      <w:pPr>
        <w:spacing w:after="0" w:line="240" w:lineRule="auto"/>
        <w:jc w:val="both"/>
        <w:rPr>
          <w:rFonts w:ascii="Garamond" w:hAnsi="Garamond"/>
          <w:b/>
          <w:sz w:val="24"/>
          <w:szCs w:val="24"/>
        </w:rPr>
      </w:pPr>
    </w:p>
    <w:p w:rsidR="00A7188B" w:rsidRPr="007C30D2" w:rsidRDefault="00A7188B" w:rsidP="00A869FD">
      <w:pPr>
        <w:spacing w:after="0" w:line="240" w:lineRule="auto"/>
        <w:jc w:val="both"/>
        <w:outlineLvl w:val="0"/>
        <w:rPr>
          <w:rFonts w:ascii="Garamond" w:hAnsi="Garamond"/>
          <w:b/>
          <w:sz w:val="24"/>
          <w:szCs w:val="24"/>
        </w:rPr>
      </w:pPr>
      <w:r>
        <w:rPr>
          <w:rFonts w:ascii="Garamond" w:hAnsi="Garamond"/>
          <w:b/>
          <w:sz w:val="24"/>
          <w:szCs w:val="24"/>
        </w:rPr>
        <w:t>1</w:t>
      </w:r>
      <w:r w:rsidRPr="007C30D2">
        <w:rPr>
          <w:rFonts w:ascii="Garamond" w:hAnsi="Garamond"/>
          <w:b/>
          <w:sz w:val="24"/>
          <w:szCs w:val="24"/>
        </w:rPr>
        <w:t>. Singapore International Commercial Court</w:t>
      </w:r>
      <w:r>
        <w:rPr>
          <w:rFonts w:ascii="Garamond" w:hAnsi="Garamond"/>
          <w:b/>
          <w:sz w:val="24"/>
          <w:szCs w:val="24"/>
        </w:rPr>
        <w:t xml:space="preserve"> (SICC)</w:t>
      </w:r>
    </w:p>
    <w:p w:rsidR="00A7188B" w:rsidRDefault="00A7188B" w:rsidP="00A7188B">
      <w:pPr>
        <w:spacing w:after="0" w:line="240" w:lineRule="auto"/>
        <w:jc w:val="both"/>
        <w:rPr>
          <w:rFonts w:ascii="Garamond" w:hAnsi="Garamond"/>
          <w:b/>
          <w:sz w:val="24"/>
          <w:szCs w:val="24"/>
        </w:rPr>
      </w:pPr>
    </w:p>
    <w:p w:rsidR="00A7188B" w:rsidRPr="00610888" w:rsidRDefault="00A7188B" w:rsidP="00A869FD">
      <w:pPr>
        <w:spacing w:after="0" w:line="240" w:lineRule="auto"/>
        <w:jc w:val="both"/>
        <w:outlineLvl w:val="0"/>
        <w:rPr>
          <w:rFonts w:ascii="Garamond" w:hAnsi="Garamond"/>
          <w:sz w:val="24"/>
          <w:szCs w:val="24"/>
        </w:rPr>
      </w:pPr>
      <w:r w:rsidRPr="00610888">
        <w:rPr>
          <w:rFonts w:ascii="Garamond" w:hAnsi="Garamond"/>
          <w:sz w:val="24"/>
          <w:szCs w:val="24"/>
        </w:rPr>
        <w:t>(A</w:t>
      </w:r>
      <w:r>
        <w:rPr>
          <w:rFonts w:ascii="Garamond" w:hAnsi="Garamond"/>
          <w:sz w:val="24"/>
          <w:szCs w:val="24"/>
        </w:rPr>
        <w:t xml:space="preserve">) </w:t>
      </w:r>
      <w:r w:rsidRPr="00610888">
        <w:rPr>
          <w:rFonts w:ascii="Garamond" w:hAnsi="Garamond"/>
          <w:sz w:val="24"/>
          <w:szCs w:val="24"/>
        </w:rPr>
        <w:t>Scope</w:t>
      </w:r>
    </w:p>
    <w:p w:rsidR="00A7188B" w:rsidRPr="00610888" w:rsidRDefault="00A7188B" w:rsidP="00A7188B">
      <w:pPr>
        <w:rPr>
          <w:rFonts w:ascii="Garamond" w:hAnsi="Garamond"/>
          <w:sz w:val="24"/>
          <w:szCs w:val="24"/>
        </w:rPr>
      </w:pPr>
      <w:r w:rsidRPr="00610888">
        <w:rPr>
          <w:rFonts w:ascii="Garamond" w:hAnsi="Garamond"/>
          <w:sz w:val="24"/>
          <w:szCs w:val="24"/>
        </w:rPr>
        <w:t>S18D SCJA, Rules of Court O110 r1(2)(a), (b)</w:t>
      </w:r>
    </w:p>
    <w:p w:rsidR="00A7188B" w:rsidRPr="00610888" w:rsidRDefault="00A7188B" w:rsidP="00A869FD">
      <w:pPr>
        <w:spacing w:after="0" w:line="240" w:lineRule="auto"/>
        <w:jc w:val="both"/>
        <w:outlineLvl w:val="0"/>
        <w:rPr>
          <w:rFonts w:ascii="Garamond" w:hAnsi="Garamond"/>
          <w:sz w:val="24"/>
          <w:szCs w:val="24"/>
        </w:rPr>
      </w:pPr>
      <w:r>
        <w:rPr>
          <w:rFonts w:ascii="Garamond" w:hAnsi="Garamond"/>
          <w:sz w:val="24"/>
          <w:szCs w:val="24"/>
        </w:rPr>
        <w:t>(B) Existence of jurisdiction</w:t>
      </w:r>
    </w:p>
    <w:p w:rsidR="00A7188B" w:rsidRPr="007C30D2" w:rsidRDefault="00A7188B" w:rsidP="00A869FD">
      <w:pPr>
        <w:spacing w:after="0" w:line="240" w:lineRule="auto"/>
        <w:jc w:val="both"/>
        <w:outlineLvl w:val="0"/>
        <w:rPr>
          <w:rFonts w:ascii="Garamond" w:hAnsi="Garamond"/>
          <w:sz w:val="24"/>
          <w:szCs w:val="24"/>
        </w:rPr>
      </w:pPr>
      <w:proofErr w:type="spellStart"/>
      <w:r>
        <w:rPr>
          <w:rFonts w:ascii="Garamond" w:hAnsi="Garamond"/>
          <w:sz w:val="24"/>
          <w:szCs w:val="24"/>
        </w:rPr>
        <w:t>i</w:t>
      </w:r>
      <w:proofErr w:type="spellEnd"/>
      <w:r>
        <w:rPr>
          <w:rFonts w:ascii="Garamond" w:hAnsi="Garamond"/>
          <w:sz w:val="24"/>
          <w:szCs w:val="24"/>
        </w:rPr>
        <w:t>.</w:t>
      </w:r>
      <w:r w:rsidRPr="007C30D2">
        <w:rPr>
          <w:rFonts w:ascii="Garamond" w:hAnsi="Garamond"/>
          <w:sz w:val="24"/>
          <w:szCs w:val="24"/>
        </w:rPr>
        <w:t xml:space="preserve"> Jurisdiction agreement </w:t>
      </w:r>
    </w:p>
    <w:p w:rsidR="00A7188B" w:rsidRPr="007C30D2" w:rsidRDefault="00A7188B" w:rsidP="00A7188B">
      <w:pPr>
        <w:spacing w:after="0" w:line="240" w:lineRule="auto"/>
        <w:jc w:val="both"/>
        <w:rPr>
          <w:rFonts w:ascii="Garamond" w:hAnsi="Garamond"/>
          <w:sz w:val="24"/>
          <w:szCs w:val="24"/>
        </w:rPr>
      </w:pPr>
      <w:r w:rsidRPr="007C30D2">
        <w:rPr>
          <w:rFonts w:ascii="Garamond" w:hAnsi="Garamond"/>
          <w:sz w:val="24"/>
          <w:szCs w:val="24"/>
        </w:rPr>
        <w:t xml:space="preserve">S18F SCJA, Rules of Court O110 </w:t>
      </w:r>
      <w:r w:rsidR="006613E6">
        <w:rPr>
          <w:rFonts w:ascii="Garamond" w:hAnsi="Garamond"/>
          <w:sz w:val="24"/>
          <w:szCs w:val="24"/>
        </w:rPr>
        <w:t>r1(2)(</w:t>
      </w:r>
      <w:proofErr w:type="gramStart"/>
      <w:r w:rsidR="006613E6">
        <w:rPr>
          <w:rFonts w:ascii="Garamond" w:hAnsi="Garamond"/>
          <w:sz w:val="24"/>
          <w:szCs w:val="24"/>
        </w:rPr>
        <w:t>c)-(</w:t>
      </w:r>
      <w:proofErr w:type="gramEnd"/>
      <w:r w:rsidR="006613E6">
        <w:rPr>
          <w:rFonts w:ascii="Garamond" w:hAnsi="Garamond"/>
          <w:sz w:val="24"/>
          <w:szCs w:val="24"/>
        </w:rPr>
        <w:t xml:space="preserve">e), </w:t>
      </w:r>
      <w:r w:rsidRPr="007C30D2">
        <w:rPr>
          <w:rFonts w:ascii="Garamond" w:hAnsi="Garamond"/>
          <w:sz w:val="24"/>
          <w:szCs w:val="24"/>
        </w:rPr>
        <w:t>r7, r6(2)</w:t>
      </w:r>
    </w:p>
    <w:p w:rsidR="00A7188B" w:rsidRPr="007C30D2" w:rsidRDefault="00A7188B" w:rsidP="00A7188B">
      <w:pPr>
        <w:spacing w:after="0" w:line="240" w:lineRule="auto"/>
        <w:jc w:val="both"/>
        <w:rPr>
          <w:rFonts w:ascii="Garamond" w:hAnsi="Garamond"/>
          <w:sz w:val="24"/>
          <w:szCs w:val="24"/>
        </w:rPr>
      </w:pPr>
      <w:r w:rsidRPr="007C30D2">
        <w:rPr>
          <w:rFonts w:ascii="Garamond" w:hAnsi="Garamond"/>
          <w:i/>
          <w:sz w:val="24"/>
          <w:szCs w:val="24"/>
        </w:rPr>
        <w:t>Question</w:t>
      </w:r>
      <w:r w:rsidRPr="007C30D2">
        <w:rPr>
          <w:rFonts w:ascii="Garamond" w:hAnsi="Garamond"/>
          <w:sz w:val="24"/>
          <w:szCs w:val="24"/>
        </w:rPr>
        <w:t>: Is leave required to serve the writ on the defendant abroad?</w:t>
      </w:r>
    </w:p>
    <w:p w:rsidR="00A7188B" w:rsidRPr="007C30D2" w:rsidRDefault="00A7188B" w:rsidP="00A7188B">
      <w:pPr>
        <w:spacing w:after="0" w:line="240" w:lineRule="auto"/>
        <w:jc w:val="both"/>
        <w:rPr>
          <w:rFonts w:ascii="Garamond" w:hAnsi="Garamond"/>
          <w:sz w:val="24"/>
          <w:szCs w:val="24"/>
        </w:rPr>
      </w:pPr>
    </w:p>
    <w:p w:rsidR="00A7188B" w:rsidRPr="007C30D2" w:rsidRDefault="00A7188B" w:rsidP="00A869FD">
      <w:pPr>
        <w:spacing w:after="0" w:line="240" w:lineRule="auto"/>
        <w:jc w:val="both"/>
        <w:outlineLvl w:val="0"/>
        <w:rPr>
          <w:rFonts w:ascii="Garamond" w:hAnsi="Garamond"/>
          <w:sz w:val="24"/>
          <w:szCs w:val="24"/>
        </w:rPr>
      </w:pPr>
      <w:r>
        <w:rPr>
          <w:rFonts w:ascii="Garamond" w:hAnsi="Garamond"/>
          <w:sz w:val="24"/>
          <w:szCs w:val="24"/>
        </w:rPr>
        <w:t>ii.</w:t>
      </w:r>
      <w:r w:rsidRPr="007C30D2">
        <w:rPr>
          <w:rFonts w:ascii="Garamond" w:hAnsi="Garamond"/>
          <w:sz w:val="24"/>
          <w:szCs w:val="24"/>
        </w:rPr>
        <w:t xml:space="preserve"> Transfer</w:t>
      </w:r>
      <w:r w:rsidRPr="007C30D2">
        <w:rPr>
          <w:rFonts w:ascii="Garamond" w:hAnsi="Garamond"/>
          <w:b/>
          <w:sz w:val="24"/>
          <w:szCs w:val="24"/>
        </w:rPr>
        <w:t xml:space="preserve"> </w:t>
      </w:r>
      <w:r w:rsidRPr="007C30D2">
        <w:rPr>
          <w:rFonts w:ascii="Garamond" w:hAnsi="Garamond"/>
          <w:sz w:val="24"/>
          <w:szCs w:val="24"/>
        </w:rPr>
        <w:t>cases</w:t>
      </w:r>
    </w:p>
    <w:p w:rsidR="00A7188B" w:rsidRPr="007C30D2" w:rsidRDefault="00A7188B" w:rsidP="00A7188B">
      <w:pPr>
        <w:spacing w:after="0" w:line="240" w:lineRule="auto"/>
        <w:jc w:val="both"/>
        <w:rPr>
          <w:rFonts w:ascii="Garamond" w:hAnsi="Garamond"/>
          <w:sz w:val="24"/>
          <w:szCs w:val="24"/>
        </w:rPr>
      </w:pPr>
      <w:r w:rsidRPr="007C30D2">
        <w:rPr>
          <w:rFonts w:ascii="Garamond" w:hAnsi="Garamond"/>
          <w:sz w:val="24"/>
          <w:szCs w:val="24"/>
        </w:rPr>
        <w:t>Rules of Court O110 r7</w:t>
      </w:r>
    </w:p>
    <w:p w:rsidR="00773E55" w:rsidRPr="00773E55" w:rsidRDefault="00773E55" w:rsidP="00773E55">
      <w:pPr>
        <w:spacing w:after="0" w:line="240" w:lineRule="auto"/>
        <w:jc w:val="both"/>
        <w:rPr>
          <w:rFonts w:ascii="Garamond" w:hAnsi="Garamond"/>
          <w:sz w:val="24"/>
          <w:szCs w:val="24"/>
        </w:rPr>
      </w:pPr>
      <w:proofErr w:type="spellStart"/>
      <w:r w:rsidRPr="00773E55">
        <w:rPr>
          <w:rFonts w:ascii="Garamond" w:hAnsi="Garamond"/>
          <w:i/>
          <w:sz w:val="24"/>
          <w:szCs w:val="24"/>
        </w:rPr>
        <w:t>Sinco</w:t>
      </w:r>
      <w:proofErr w:type="spellEnd"/>
      <w:r w:rsidRPr="00773E55">
        <w:rPr>
          <w:rFonts w:ascii="Garamond" w:hAnsi="Garamond"/>
          <w:i/>
          <w:sz w:val="24"/>
          <w:szCs w:val="24"/>
        </w:rPr>
        <w:t xml:space="preserve"> Technologies Pte Ltd v Singapore Chi Cheng Pte Ltd </w:t>
      </w:r>
      <w:r w:rsidRPr="00773E55">
        <w:rPr>
          <w:rFonts w:ascii="Garamond" w:hAnsi="Garamond"/>
          <w:sz w:val="24"/>
          <w:szCs w:val="24"/>
        </w:rPr>
        <w:t>[2017] SGHC 234</w:t>
      </w:r>
    </w:p>
    <w:p w:rsidR="008F423B" w:rsidRPr="007C30D2" w:rsidRDefault="008F423B" w:rsidP="00A7188B">
      <w:pPr>
        <w:spacing w:after="0" w:line="240" w:lineRule="auto"/>
        <w:jc w:val="both"/>
        <w:rPr>
          <w:rFonts w:ascii="Garamond" w:hAnsi="Garamond"/>
          <w:sz w:val="24"/>
          <w:szCs w:val="24"/>
        </w:rPr>
      </w:pPr>
    </w:p>
    <w:p w:rsidR="00A7188B" w:rsidRPr="007C30D2" w:rsidRDefault="00A7188B" w:rsidP="00A869FD">
      <w:pPr>
        <w:spacing w:after="0" w:line="240" w:lineRule="auto"/>
        <w:jc w:val="both"/>
        <w:outlineLvl w:val="0"/>
        <w:rPr>
          <w:rFonts w:ascii="Garamond" w:hAnsi="Garamond"/>
          <w:sz w:val="24"/>
          <w:szCs w:val="24"/>
        </w:rPr>
      </w:pPr>
      <w:r>
        <w:rPr>
          <w:rFonts w:ascii="Garamond" w:hAnsi="Garamond"/>
          <w:sz w:val="24"/>
          <w:szCs w:val="24"/>
        </w:rPr>
        <w:t>iii.</w:t>
      </w:r>
      <w:r w:rsidRPr="007C30D2">
        <w:rPr>
          <w:rFonts w:ascii="Garamond" w:hAnsi="Garamond"/>
          <w:sz w:val="24"/>
          <w:szCs w:val="24"/>
        </w:rPr>
        <w:t xml:space="preserve"> Joinder of third parties </w:t>
      </w:r>
    </w:p>
    <w:p w:rsidR="00A7188B" w:rsidRPr="007C30D2" w:rsidRDefault="00A7188B" w:rsidP="00A7188B">
      <w:pPr>
        <w:spacing w:after="0" w:line="240" w:lineRule="auto"/>
        <w:jc w:val="both"/>
        <w:rPr>
          <w:rFonts w:ascii="Garamond" w:hAnsi="Garamond"/>
          <w:sz w:val="24"/>
          <w:szCs w:val="24"/>
        </w:rPr>
      </w:pPr>
      <w:r w:rsidRPr="007C30D2">
        <w:rPr>
          <w:rFonts w:ascii="Garamond" w:hAnsi="Garamond"/>
          <w:sz w:val="24"/>
          <w:szCs w:val="24"/>
        </w:rPr>
        <w:t>Rules of Court O110 r9</w:t>
      </w:r>
    </w:p>
    <w:p w:rsidR="00A7188B" w:rsidRDefault="00A7188B" w:rsidP="00A7188B">
      <w:pPr>
        <w:spacing w:after="0" w:line="240" w:lineRule="auto"/>
        <w:jc w:val="both"/>
        <w:rPr>
          <w:rFonts w:ascii="Garamond" w:hAnsi="Garamond"/>
          <w:sz w:val="24"/>
          <w:szCs w:val="24"/>
        </w:rPr>
      </w:pPr>
      <w:r w:rsidRPr="007C30D2">
        <w:rPr>
          <w:rFonts w:ascii="Garamond" w:hAnsi="Garamond"/>
          <w:i/>
          <w:sz w:val="24"/>
          <w:szCs w:val="24"/>
        </w:rPr>
        <w:t>Question</w:t>
      </w:r>
      <w:r w:rsidRPr="007C30D2">
        <w:rPr>
          <w:rFonts w:ascii="Garamond" w:hAnsi="Garamond"/>
          <w:sz w:val="24"/>
          <w:szCs w:val="24"/>
        </w:rPr>
        <w:t>: Is leave required to serve the writ on the third party abroad? If it is, is t</w:t>
      </w:r>
      <w:r>
        <w:rPr>
          <w:rFonts w:ascii="Garamond" w:hAnsi="Garamond"/>
          <w:sz w:val="24"/>
          <w:szCs w:val="24"/>
        </w:rPr>
        <w:t xml:space="preserve">he test applied the same as the test which applies </w:t>
      </w:r>
      <w:r w:rsidRPr="007C30D2">
        <w:rPr>
          <w:rFonts w:ascii="Garamond" w:hAnsi="Garamond"/>
          <w:sz w:val="24"/>
          <w:szCs w:val="24"/>
        </w:rPr>
        <w:t>at common law?</w:t>
      </w:r>
    </w:p>
    <w:p w:rsidR="00A7188B" w:rsidRDefault="00A7188B" w:rsidP="00A7188B">
      <w:pPr>
        <w:spacing w:after="0" w:line="240" w:lineRule="auto"/>
        <w:jc w:val="both"/>
        <w:rPr>
          <w:rFonts w:ascii="Garamond" w:hAnsi="Garamond"/>
          <w:sz w:val="24"/>
          <w:szCs w:val="24"/>
        </w:rPr>
      </w:pPr>
    </w:p>
    <w:p w:rsidR="00A7188B" w:rsidRDefault="00A7188B" w:rsidP="00A869FD">
      <w:pPr>
        <w:spacing w:after="0" w:line="240" w:lineRule="auto"/>
        <w:jc w:val="both"/>
        <w:outlineLvl w:val="0"/>
        <w:rPr>
          <w:rFonts w:ascii="Garamond" w:hAnsi="Garamond"/>
          <w:sz w:val="24"/>
          <w:szCs w:val="24"/>
        </w:rPr>
      </w:pPr>
      <w:r>
        <w:rPr>
          <w:rFonts w:ascii="Garamond" w:hAnsi="Garamond"/>
          <w:sz w:val="24"/>
          <w:szCs w:val="24"/>
        </w:rPr>
        <w:t>(C) Exercise of jurisdiction</w:t>
      </w:r>
    </w:p>
    <w:p w:rsidR="00A7188B" w:rsidRDefault="00A7188B" w:rsidP="00A7188B">
      <w:pPr>
        <w:spacing w:after="0" w:line="240" w:lineRule="auto"/>
        <w:jc w:val="both"/>
        <w:rPr>
          <w:rFonts w:ascii="Garamond" w:hAnsi="Garamond"/>
          <w:sz w:val="24"/>
          <w:szCs w:val="24"/>
        </w:rPr>
      </w:pPr>
      <w:r>
        <w:rPr>
          <w:rFonts w:ascii="Garamond" w:hAnsi="Garamond"/>
          <w:sz w:val="24"/>
          <w:szCs w:val="24"/>
        </w:rPr>
        <w:t>Rules of Court O110 r8, r10</w:t>
      </w:r>
    </w:p>
    <w:p w:rsidR="004C78D5" w:rsidRDefault="004C78D5" w:rsidP="00A7188B">
      <w:pPr>
        <w:spacing w:after="0" w:line="240" w:lineRule="auto"/>
        <w:jc w:val="both"/>
        <w:rPr>
          <w:rFonts w:ascii="Garamond" w:hAnsi="Garamond"/>
          <w:sz w:val="24"/>
          <w:szCs w:val="24"/>
        </w:rPr>
      </w:pPr>
      <w:r w:rsidRPr="006E1C64">
        <w:rPr>
          <w:rFonts w:ascii="Garamond" w:hAnsi="Garamond"/>
          <w:i/>
          <w:sz w:val="24"/>
          <w:szCs w:val="24"/>
        </w:rPr>
        <w:t xml:space="preserve">BNP Paribas Wealth Management v Jacob </w:t>
      </w:r>
      <w:proofErr w:type="spellStart"/>
      <w:r w:rsidRPr="006E1C64">
        <w:rPr>
          <w:rFonts w:ascii="Garamond" w:hAnsi="Garamond"/>
          <w:i/>
          <w:sz w:val="24"/>
          <w:szCs w:val="24"/>
        </w:rPr>
        <w:t>Agam</w:t>
      </w:r>
      <w:proofErr w:type="spellEnd"/>
      <w:r w:rsidRPr="006E1C64">
        <w:rPr>
          <w:rFonts w:ascii="Garamond" w:hAnsi="Garamond"/>
          <w:i/>
          <w:sz w:val="24"/>
          <w:szCs w:val="24"/>
        </w:rPr>
        <w:t xml:space="preserve"> </w:t>
      </w:r>
      <w:r w:rsidR="00A06392">
        <w:rPr>
          <w:rFonts w:ascii="Garamond" w:hAnsi="Garamond"/>
          <w:sz w:val="24"/>
          <w:szCs w:val="24"/>
        </w:rPr>
        <w:t>[2017] 3 SLR 27</w:t>
      </w:r>
    </w:p>
    <w:p w:rsidR="004C78D5" w:rsidRDefault="004C78D5" w:rsidP="00A7188B">
      <w:pPr>
        <w:spacing w:after="0" w:line="240" w:lineRule="auto"/>
        <w:jc w:val="both"/>
        <w:rPr>
          <w:rFonts w:ascii="Garamond" w:hAnsi="Garamond"/>
          <w:sz w:val="24"/>
          <w:szCs w:val="24"/>
        </w:rPr>
      </w:pPr>
    </w:p>
    <w:p w:rsidR="00773E55" w:rsidRPr="00773E55" w:rsidRDefault="00773E55" w:rsidP="00A869FD">
      <w:pPr>
        <w:spacing w:after="0" w:line="240" w:lineRule="auto"/>
        <w:jc w:val="both"/>
        <w:outlineLvl w:val="0"/>
        <w:rPr>
          <w:rFonts w:ascii="Garamond" w:hAnsi="Garamond"/>
          <w:sz w:val="24"/>
          <w:szCs w:val="24"/>
        </w:rPr>
      </w:pPr>
      <w:r>
        <w:rPr>
          <w:rFonts w:ascii="Garamond" w:hAnsi="Garamond"/>
          <w:sz w:val="24"/>
          <w:szCs w:val="24"/>
        </w:rPr>
        <w:t xml:space="preserve">(D) The SICC as a factor within the </w:t>
      </w:r>
      <w:proofErr w:type="spellStart"/>
      <w:r>
        <w:rPr>
          <w:rFonts w:ascii="Garamond" w:hAnsi="Garamond"/>
          <w:i/>
          <w:sz w:val="24"/>
          <w:szCs w:val="24"/>
        </w:rPr>
        <w:t>Spiliada</w:t>
      </w:r>
      <w:proofErr w:type="spellEnd"/>
      <w:r>
        <w:rPr>
          <w:rFonts w:ascii="Garamond" w:hAnsi="Garamond"/>
          <w:i/>
          <w:sz w:val="24"/>
          <w:szCs w:val="24"/>
        </w:rPr>
        <w:t xml:space="preserve"> </w:t>
      </w:r>
      <w:r>
        <w:rPr>
          <w:rFonts w:ascii="Garamond" w:hAnsi="Garamond"/>
          <w:sz w:val="24"/>
          <w:szCs w:val="24"/>
        </w:rPr>
        <w:t>test</w:t>
      </w:r>
    </w:p>
    <w:p w:rsidR="006613E6" w:rsidRPr="009F570D" w:rsidRDefault="006613E6" w:rsidP="006613E6">
      <w:pPr>
        <w:spacing w:after="0" w:line="240" w:lineRule="auto"/>
        <w:jc w:val="both"/>
        <w:rPr>
          <w:rFonts w:ascii="Garamond" w:hAnsi="Garamond"/>
          <w:sz w:val="24"/>
          <w:szCs w:val="24"/>
        </w:rPr>
      </w:pPr>
      <w:r>
        <w:rPr>
          <w:rFonts w:ascii="Garamond" w:hAnsi="Garamond"/>
          <w:i/>
          <w:sz w:val="24"/>
          <w:szCs w:val="24"/>
        </w:rPr>
        <w:t xml:space="preserve">IM </w:t>
      </w:r>
      <w:proofErr w:type="spellStart"/>
      <w:r>
        <w:rPr>
          <w:rFonts w:ascii="Garamond" w:hAnsi="Garamond"/>
          <w:i/>
          <w:sz w:val="24"/>
          <w:szCs w:val="24"/>
        </w:rPr>
        <w:t>Skaugen</w:t>
      </w:r>
      <w:proofErr w:type="spellEnd"/>
      <w:r>
        <w:rPr>
          <w:rFonts w:ascii="Garamond" w:hAnsi="Garamond"/>
          <w:i/>
          <w:sz w:val="24"/>
          <w:szCs w:val="24"/>
        </w:rPr>
        <w:t xml:space="preserve"> SE v MAN Diesel &amp; Turbo SE </w:t>
      </w:r>
      <w:r>
        <w:rPr>
          <w:rFonts w:ascii="Garamond" w:hAnsi="Garamond"/>
          <w:sz w:val="24"/>
          <w:szCs w:val="24"/>
        </w:rPr>
        <w:t>[2016] SGHCR 6</w:t>
      </w:r>
    </w:p>
    <w:p w:rsidR="00773E55" w:rsidRDefault="00773E55" w:rsidP="00773E55">
      <w:pPr>
        <w:spacing w:after="0" w:line="240" w:lineRule="auto"/>
        <w:jc w:val="both"/>
        <w:rPr>
          <w:rFonts w:ascii="Garamond" w:hAnsi="Garamond"/>
          <w:sz w:val="24"/>
          <w:szCs w:val="24"/>
        </w:rPr>
      </w:pPr>
      <w:proofErr w:type="spellStart"/>
      <w:r>
        <w:rPr>
          <w:rFonts w:ascii="Garamond" w:hAnsi="Garamond"/>
          <w:i/>
          <w:sz w:val="24"/>
          <w:szCs w:val="24"/>
        </w:rPr>
        <w:t>Rappo</w:t>
      </w:r>
      <w:proofErr w:type="spellEnd"/>
      <w:r>
        <w:rPr>
          <w:rFonts w:ascii="Garamond" w:hAnsi="Garamond"/>
          <w:i/>
          <w:sz w:val="24"/>
          <w:szCs w:val="24"/>
        </w:rPr>
        <w:t xml:space="preserve">, Tania v Accent Delight International Ltd </w:t>
      </w:r>
      <w:r>
        <w:rPr>
          <w:rFonts w:ascii="Garamond" w:hAnsi="Garamond"/>
          <w:sz w:val="24"/>
          <w:szCs w:val="24"/>
        </w:rPr>
        <w:t>[2017] 2 SLR 265</w:t>
      </w:r>
    </w:p>
    <w:p w:rsidR="00773E55" w:rsidRDefault="00773E55" w:rsidP="00A7188B">
      <w:pPr>
        <w:spacing w:after="0" w:line="240" w:lineRule="auto"/>
        <w:jc w:val="both"/>
        <w:rPr>
          <w:rFonts w:ascii="Garamond" w:hAnsi="Garamond"/>
          <w:i/>
          <w:sz w:val="24"/>
          <w:szCs w:val="24"/>
        </w:rPr>
      </w:pPr>
    </w:p>
    <w:p w:rsidR="00BA3649" w:rsidRDefault="00BA3649" w:rsidP="00A7188B">
      <w:pPr>
        <w:spacing w:after="0" w:line="240" w:lineRule="auto"/>
        <w:jc w:val="both"/>
        <w:rPr>
          <w:rFonts w:ascii="Garamond" w:hAnsi="Garamond"/>
          <w:sz w:val="24"/>
          <w:szCs w:val="24"/>
        </w:rPr>
      </w:pPr>
    </w:p>
    <w:p w:rsidR="00A7188B" w:rsidRDefault="00A7188B" w:rsidP="00A869FD">
      <w:pPr>
        <w:spacing w:after="0" w:line="240" w:lineRule="auto"/>
        <w:jc w:val="both"/>
        <w:outlineLvl w:val="0"/>
        <w:rPr>
          <w:rFonts w:ascii="Garamond" w:hAnsi="Garamond"/>
          <w:sz w:val="24"/>
          <w:szCs w:val="24"/>
        </w:rPr>
      </w:pPr>
      <w:r w:rsidRPr="006613E6">
        <w:rPr>
          <w:rFonts w:ascii="Garamond" w:hAnsi="Garamond"/>
          <w:b/>
          <w:sz w:val="24"/>
          <w:szCs w:val="24"/>
        </w:rPr>
        <w:t xml:space="preserve">2. </w:t>
      </w:r>
      <w:r w:rsidR="006613E6" w:rsidRPr="006613E6">
        <w:rPr>
          <w:rFonts w:ascii="Garamond" w:hAnsi="Garamond"/>
          <w:b/>
          <w:sz w:val="24"/>
          <w:szCs w:val="24"/>
        </w:rPr>
        <w:t>Choice of Court Agreements Act</w:t>
      </w:r>
      <w:r w:rsidRPr="000B6C3C">
        <w:rPr>
          <w:rFonts w:ascii="Garamond" w:hAnsi="Garamond"/>
          <w:b/>
          <w:sz w:val="24"/>
          <w:szCs w:val="24"/>
        </w:rPr>
        <w:t xml:space="preserve"> </w:t>
      </w:r>
      <w:r w:rsidR="00BA3649">
        <w:rPr>
          <w:rFonts w:ascii="Garamond" w:hAnsi="Garamond"/>
          <w:b/>
          <w:sz w:val="24"/>
          <w:szCs w:val="24"/>
        </w:rPr>
        <w:t>2016</w:t>
      </w:r>
    </w:p>
    <w:p w:rsidR="00A7188B" w:rsidRDefault="00A7188B" w:rsidP="00A7188B">
      <w:pPr>
        <w:spacing w:after="0" w:line="240" w:lineRule="auto"/>
        <w:jc w:val="both"/>
        <w:rPr>
          <w:rFonts w:ascii="Garamond" w:hAnsi="Garamond"/>
          <w:sz w:val="24"/>
          <w:szCs w:val="24"/>
        </w:rPr>
      </w:pPr>
    </w:p>
    <w:p w:rsidR="00A7188B" w:rsidRPr="00D24EA7" w:rsidRDefault="00A7188B" w:rsidP="00A869FD">
      <w:pPr>
        <w:spacing w:after="0" w:line="240" w:lineRule="auto"/>
        <w:outlineLvl w:val="0"/>
        <w:rPr>
          <w:rFonts w:ascii="Garamond" w:hAnsi="Garamond"/>
          <w:sz w:val="24"/>
          <w:szCs w:val="24"/>
        </w:rPr>
      </w:pPr>
      <w:r w:rsidRPr="00D24EA7">
        <w:rPr>
          <w:rFonts w:ascii="Garamond" w:hAnsi="Garamond"/>
          <w:sz w:val="24"/>
          <w:szCs w:val="24"/>
        </w:rPr>
        <w:t>(A</w:t>
      </w:r>
      <w:r>
        <w:rPr>
          <w:rFonts w:ascii="Garamond" w:hAnsi="Garamond"/>
          <w:sz w:val="24"/>
          <w:szCs w:val="24"/>
        </w:rPr>
        <w:t xml:space="preserve">) </w:t>
      </w:r>
      <w:r w:rsidRPr="00D24EA7">
        <w:rPr>
          <w:rFonts w:ascii="Garamond" w:hAnsi="Garamond"/>
          <w:sz w:val="24"/>
          <w:szCs w:val="24"/>
        </w:rPr>
        <w:t>Scope</w:t>
      </w:r>
      <w:r w:rsidR="00511546">
        <w:rPr>
          <w:rFonts w:ascii="Garamond" w:hAnsi="Garamond"/>
          <w:sz w:val="24"/>
          <w:szCs w:val="24"/>
        </w:rPr>
        <w:t xml:space="preserve"> and interpretation</w:t>
      </w:r>
    </w:p>
    <w:p w:rsidR="00A7188B" w:rsidRPr="002D42B6" w:rsidRDefault="00511546" w:rsidP="00A7188B">
      <w:pPr>
        <w:spacing w:after="0" w:line="240" w:lineRule="auto"/>
        <w:rPr>
          <w:rFonts w:ascii="Garamond" w:hAnsi="Garamond"/>
          <w:sz w:val="24"/>
          <w:szCs w:val="24"/>
        </w:rPr>
      </w:pPr>
      <w:proofErr w:type="spellStart"/>
      <w:r>
        <w:rPr>
          <w:rFonts w:ascii="Garamond" w:hAnsi="Garamond"/>
          <w:sz w:val="24"/>
          <w:szCs w:val="24"/>
        </w:rPr>
        <w:t>s</w:t>
      </w:r>
      <w:r w:rsidR="00B126A9">
        <w:rPr>
          <w:rFonts w:ascii="Garamond" w:hAnsi="Garamond"/>
          <w:sz w:val="24"/>
          <w:szCs w:val="24"/>
        </w:rPr>
        <w:t>s</w:t>
      </w:r>
      <w:proofErr w:type="spellEnd"/>
      <w:r w:rsidR="00B126A9">
        <w:rPr>
          <w:rFonts w:ascii="Garamond" w:hAnsi="Garamond"/>
          <w:sz w:val="24"/>
          <w:szCs w:val="24"/>
        </w:rPr>
        <w:t xml:space="preserve"> 2, 3, 4, 8, 9, 10</w:t>
      </w:r>
    </w:p>
    <w:p w:rsidR="00A7188B" w:rsidRDefault="00A7188B" w:rsidP="00A7188B">
      <w:pPr>
        <w:spacing w:after="0" w:line="240" w:lineRule="auto"/>
        <w:rPr>
          <w:rFonts w:ascii="Garamond" w:hAnsi="Garamond"/>
          <w:sz w:val="24"/>
          <w:szCs w:val="24"/>
        </w:rPr>
      </w:pPr>
    </w:p>
    <w:p w:rsidR="00A7188B" w:rsidRPr="000B6C3C" w:rsidRDefault="00A7188B" w:rsidP="00A869FD">
      <w:pPr>
        <w:spacing w:after="0" w:line="240" w:lineRule="auto"/>
        <w:outlineLvl w:val="0"/>
        <w:rPr>
          <w:rFonts w:ascii="Garamond" w:hAnsi="Garamond"/>
          <w:sz w:val="24"/>
          <w:szCs w:val="24"/>
        </w:rPr>
      </w:pPr>
      <w:r w:rsidRPr="000B6C3C">
        <w:rPr>
          <w:rFonts w:ascii="Garamond" w:hAnsi="Garamond"/>
          <w:sz w:val="24"/>
          <w:szCs w:val="24"/>
        </w:rPr>
        <w:t>(B) Jurisdiction of the chosen court</w:t>
      </w:r>
    </w:p>
    <w:p w:rsidR="00A7188B" w:rsidRPr="000B6C3C" w:rsidRDefault="00511546" w:rsidP="00A7188B">
      <w:pPr>
        <w:spacing w:after="0" w:line="240" w:lineRule="auto"/>
        <w:rPr>
          <w:rFonts w:ascii="Garamond" w:hAnsi="Garamond"/>
          <w:sz w:val="24"/>
          <w:szCs w:val="24"/>
        </w:rPr>
      </w:pPr>
      <w:r>
        <w:rPr>
          <w:rFonts w:ascii="Garamond" w:hAnsi="Garamond"/>
          <w:sz w:val="24"/>
          <w:szCs w:val="24"/>
        </w:rPr>
        <w:t xml:space="preserve">s </w:t>
      </w:r>
      <w:r w:rsidR="00B126A9">
        <w:rPr>
          <w:rFonts w:ascii="Garamond" w:hAnsi="Garamond"/>
          <w:sz w:val="24"/>
          <w:szCs w:val="24"/>
        </w:rPr>
        <w:t>5, s</w:t>
      </w:r>
      <w:r>
        <w:rPr>
          <w:rFonts w:ascii="Garamond" w:hAnsi="Garamond"/>
          <w:sz w:val="24"/>
          <w:szCs w:val="24"/>
        </w:rPr>
        <w:t xml:space="preserve"> 11</w:t>
      </w:r>
    </w:p>
    <w:p w:rsidR="00A06392" w:rsidRDefault="00A06392" w:rsidP="00A7188B">
      <w:pPr>
        <w:spacing w:after="0" w:line="240" w:lineRule="auto"/>
        <w:rPr>
          <w:rFonts w:ascii="Garamond" w:hAnsi="Garamond"/>
          <w:sz w:val="24"/>
          <w:szCs w:val="24"/>
        </w:rPr>
      </w:pPr>
      <w:r>
        <w:rPr>
          <w:rFonts w:ascii="Garamond" w:hAnsi="Garamond"/>
          <w:i/>
          <w:sz w:val="24"/>
          <w:szCs w:val="24"/>
        </w:rPr>
        <w:t>Question</w:t>
      </w:r>
      <w:r>
        <w:rPr>
          <w:rFonts w:ascii="Garamond" w:hAnsi="Garamond"/>
          <w:sz w:val="24"/>
          <w:szCs w:val="24"/>
        </w:rPr>
        <w:t>: Is leave required to serve on a defendant abroad?</w:t>
      </w:r>
    </w:p>
    <w:p w:rsidR="00A06392" w:rsidRPr="00A06392" w:rsidRDefault="00A06392" w:rsidP="00A7188B">
      <w:pPr>
        <w:spacing w:after="0" w:line="240" w:lineRule="auto"/>
        <w:rPr>
          <w:rFonts w:ascii="Garamond" w:hAnsi="Garamond"/>
          <w:sz w:val="24"/>
          <w:szCs w:val="24"/>
        </w:rPr>
      </w:pPr>
    </w:p>
    <w:p w:rsidR="00A7188B" w:rsidRPr="000B6C3C" w:rsidRDefault="00A7188B" w:rsidP="00A869FD">
      <w:pPr>
        <w:spacing w:after="0" w:line="240" w:lineRule="auto"/>
        <w:outlineLvl w:val="0"/>
        <w:rPr>
          <w:rFonts w:ascii="Garamond" w:hAnsi="Garamond"/>
          <w:sz w:val="24"/>
          <w:szCs w:val="24"/>
        </w:rPr>
      </w:pPr>
      <w:r w:rsidRPr="000B6C3C">
        <w:rPr>
          <w:rFonts w:ascii="Garamond" w:hAnsi="Garamond"/>
          <w:sz w:val="24"/>
          <w:szCs w:val="24"/>
        </w:rPr>
        <w:t>(C) Obligations of the non-chosen court</w:t>
      </w:r>
    </w:p>
    <w:p w:rsidR="00A7188B" w:rsidRPr="000B6C3C" w:rsidRDefault="00511546" w:rsidP="00A7188B">
      <w:pPr>
        <w:spacing w:after="0" w:line="240" w:lineRule="auto"/>
        <w:rPr>
          <w:rFonts w:ascii="Garamond" w:hAnsi="Garamond"/>
          <w:sz w:val="24"/>
          <w:szCs w:val="24"/>
        </w:rPr>
      </w:pPr>
      <w:r>
        <w:rPr>
          <w:rFonts w:ascii="Garamond" w:hAnsi="Garamond"/>
          <w:sz w:val="24"/>
          <w:szCs w:val="24"/>
        </w:rPr>
        <w:t>s 12</w:t>
      </w:r>
    </w:p>
    <w:p w:rsidR="00A7188B" w:rsidRDefault="00A7188B" w:rsidP="00A7188B"/>
    <w:p w:rsidR="00A7188B" w:rsidRPr="00CA547F" w:rsidRDefault="00A7188B" w:rsidP="00A7188B"/>
    <w:p w:rsidR="00A7188B" w:rsidRDefault="00A7188B" w:rsidP="00A7188B">
      <w:pPr>
        <w:spacing w:after="0" w:line="240" w:lineRule="auto"/>
        <w:jc w:val="both"/>
        <w:rPr>
          <w:rFonts w:ascii="Garamond" w:hAnsi="Garamond"/>
          <w:b/>
          <w:sz w:val="24"/>
          <w:szCs w:val="24"/>
        </w:rPr>
      </w:pPr>
    </w:p>
    <w:p w:rsidR="00A7188B" w:rsidRDefault="00A7188B" w:rsidP="00A7188B">
      <w:pPr>
        <w:rPr>
          <w:rFonts w:ascii="Garamond" w:hAnsi="Garamond"/>
          <w:b/>
          <w:sz w:val="24"/>
          <w:szCs w:val="24"/>
        </w:rPr>
      </w:pPr>
      <w:r>
        <w:rPr>
          <w:rFonts w:ascii="Garamond" w:hAnsi="Garamond"/>
          <w:b/>
          <w:sz w:val="24"/>
          <w:szCs w:val="24"/>
        </w:rPr>
        <w:br w:type="page"/>
      </w:r>
    </w:p>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lastRenderedPageBreak/>
        <w:t>School of Law, SMU</w:t>
      </w:r>
    </w:p>
    <w:p w:rsidR="00A7188B" w:rsidRPr="00550016" w:rsidRDefault="003C3C0F" w:rsidP="00A869FD">
      <w:pPr>
        <w:spacing w:after="0" w:line="240" w:lineRule="auto"/>
        <w:jc w:val="both"/>
        <w:outlineLvl w:val="0"/>
        <w:rPr>
          <w:rFonts w:ascii="Garamond" w:hAnsi="Garamond"/>
          <w:b/>
          <w:sz w:val="24"/>
          <w:szCs w:val="24"/>
        </w:rPr>
      </w:pPr>
      <w:r>
        <w:rPr>
          <w:rFonts w:ascii="Garamond" w:hAnsi="Garamond"/>
          <w:b/>
          <w:sz w:val="24"/>
          <w:szCs w:val="24"/>
        </w:rPr>
        <w:t>AY 2017-2018</w:t>
      </w:r>
      <w:r w:rsidR="00A7188B">
        <w:rPr>
          <w:rFonts w:ascii="Garamond" w:hAnsi="Garamond"/>
          <w:b/>
          <w:sz w:val="24"/>
          <w:szCs w:val="24"/>
        </w:rPr>
        <w:t xml:space="preserve">, </w:t>
      </w:r>
      <w:r w:rsidR="00881DD4">
        <w:rPr>
          <w:rFonts w:ascii="Garamond" w:hAnsi="Garamond"/>
          <w:b/>
          <w:sz w:val="24"/>
          <w:szCs w:val="24"/>
        </w:rPr>
        <w:t>Term 2</w:t>
      </w:r>
    </w:p>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t>LAW 302 Commercial Conflict of Laws</w:t>
      </w:r>
    </w:p>
    <w:p w:rsidR="00A7188B" w:rsidRDefault="00A7188B" w:rsidP="00A7188B">
      <w:pPr>
        <w:spacing w:after="0" w:line="240" w:lineRule="auto"/>
        <w:jc w:val="both"/>
        <w:rPr>
          <w:rFonts w:ascii="Garamond" w:hAnsi="Garamond"/>
          <w:sz w:val="24"/>
          <w:szCs w:val="24"/>
        </w:rPr>
      </w:pPr>
    </w:p>
    <w:p w:rsidR="00A7188B" w:rsidRPr="00550016" w:rsidRDefault="00A7188B" w:rsidP="00A869FD">
      <w:pPr>
        <w:spacing w:after="0" w:line="240" w:lineRule="auto"/>
        <w:jc w:val="both"/>
        <w:outlineLvl w:val="0"/>
        <w:rPr>
          <w:rFonts w:ascii="Garamond" w:hAnsi="Garamond"/>
          <w:b/>
          <w:sz w:val="24"/>
          <w:szCs w:val="24"/>
          <w:u w:val="single"/>
        </w:rPr>
      </w:pPr>
      <w:r w:rsidRPr="00FA5255">
        <w:rPr>
          <w:rFonts w:ascii="Garamond" w:hAnsi="Garamond"/>
          <w:b/>
          <w:sz w:val="24"/>
          <w:szCs w:val="24"/>
        </w:rPr>
        <w:t>Week</w:t>
      </w:r>
      <w:r>
        <w:rPr>
          <w:rFonts w:ascii="Garamond" w:hAnsi="Garamond"/>
          <w:b/>
          <w:sz w:val="24"/>
          <w:szCs w:val="24"/>
        </w:rPr>
        <w:t xml:space="preserve"> Four</w:t>
      </w:r>
      <w:r w:rsidRPr="00FA5255">
        <w:rPr>
          <w:rFonts w:ascii="Garamond" w:hAnsi="Garamond"/>
          <w:b/>
          <w:sz w:val="24"/>
          <w:szCs w:val="24"/>
        </w:rPr>
        <w:t xml:space="preserve">: </w:t>
      </w:r>
      <w:r>
        <w:rPr>
          <w:rFonts w:ascii="Garamond" w:hAnsi="Garamond"/>
          <w:b/>
          <w:sz w:val="24"/>
          <w:szCs w:val="24"/>
          <w:u w:val="single"/>
        </w:rPr>
        <w:t>Injunctions (a</w:t>
      </w:r>
      <w:r w:rsidRPr="00550016">
        <w:rPr>
          <w:rFonts w:ascii="Garamond" w:hAnsi="Garamond"/>
          <w:b/>
          <w:sz w:val="24"/>
          <w:szCs w:val="24"/>
          <w:u w:val="single"/>
        </w:rPr>
        <w:t xml:space="preserve">nti-suit and </w:t>
      </w:r>
      <w:proofErr w:type="spellStart"/>
      <w:r w:rsidRPr="00550016">
        <w:rPr>
          <w:rFonts w:ascii="Garamond" w:hAnsi="Garamond"/>
          <w:b/>
          <w:i/>
          <w:sz w:val="24"/>
          <w:szCs w:val="24"/>
          <w:u w:val="single"/>
        </w:rPr>
        <w:t>Mareva</w:t>
      </w:r>
      <w:proofErr w:type="spellEnd"/>
      <w:r w:rsidRPr="00550016">
        <w:rPr>
          <w:rFonts w:ascii="Garamond" w:hAnsi="Garamond"/>
          <w:b/>
          <w:sz w:val="24"/>
          <w:szCs w:val="24"/>
          <w:u w:val="single"/>
        </w:rPr>
        <w:t>)</w:t>
      </w:r>
    </w:p>
    <w:p w:rsidR="00A7188B" w:rsidRDefault="00A7188B" w:rsidP="00A7188B">
      <w:pPr>
        <w:spacing w:after="0" w:line="240" w:lineRule="auto"/>
        <w:jc w:val="both"/>
        <w:rPr>
          <w:rFonts w:ascii="Garamond" w:hAnsi="Garamond"/>
          <w:b/>
          <w:sz w:val="24"/>
          <w:szCs w:val="24"/>
        </w:rPr>
      </w:pPr>
    </w:p>
    <w:p w:rsidR="00A7188B" w:rsidRDefault="00A7188B" w:rsidP="00A869FD">
      <w:pPr>
        <w:spacing w:after="0" w:line="240" w:lineRule="auto"/>
        <w:jc w:val="both"/>
        <w:outlineLvl w:val="0"/>
        <w:rPr>
          <w:rFonts w:ascii="Garamond" w:hAnsi="Garamond"/>
          <w:b/>
          <w:sz w:val="24"/>
          <w:szCs w:val="24"/>
        </w:rPr>
      </w:pPr>
      <w:r>
        <w:rPr>
          <w:rFonts w:ascii="Garamond" w:hAnsi="Garamond"/>
          <w:b/>
          <w:sz w:val="24"/>
          <w:szCs w:val="24"/>
        </w:rPr>
        <w:t xml:space="preserve">Learning </w:t>
      </w:r>
      <w:r w:rsidRPr="00550016">
        <w:rPr>
          <w:rFonts w:ascii="Garamond" w:hAnsi="Garamond"/>
          <w:b/>
          <w:sz w:val="24"/>
          <w:szCs w:val="24"/>
        </w:rPr>
        <w:t xml:space="preserve">Objectives: </w:t>
      </w:r>
    </w:p>
    <w:p w:rsidR="00A7188B" w:rsidRPr="00550016" w:rsidRDefault="00A7188B" w:rsidP="00A7188B">
      <w:pPr>
        <w:spacing w:after="0" w:line="240" w:lineRule="auto"/>
        <w:jc w:val="both"/>
        <w:rPr>
          <w:rFonts w:ascii="Garamond" w:hAnsi="Garamond"/>
          <w:b/>
          <w:sz w:val="24"/>
          <w:szCs w:val="24"/>
        </w:rPr>
      </w:pPr>
    </w:p>
    <w:p w:rsidR="00A7188B" w:rsidRPr="00550016" w:rsidRDefault="00A7188B" w:rsidP="00A7188B">
      <w:pPr>
        <w:numPr>
          <w:ilvl w:val="0"/>
          <w:numId w:val="3"/>
        </w:numPr>
        <w:spacing w:after="0" w:line="240" w:lineRule="auto"/>
        <w:jc w:val="both"/>
        <w:rPr>
          <w:rFonts w:ascii="Garamond" w:hAnsi="Garamond"/>
          <w:sz w:val="24"/>
          <w:szCs w:val="24"/>
        </w:rPr>
      </w:pPr>
      <w:r w:rsidRPr="00550016">
        <w:rPr>
          <w:rFonts w:ascii="Garamond" w:hAnsi="Garamond"/>
          <w:sz w:val="24"/>
          <w:szCs w:val="24"/>
        </w:rPr>
        <w:t>To understand the function and purpose function of the anti-suit injunction in international commercial litigation.</w:t>
      </w:r>
    </w:p>
    <w:p w:rsidR="00A7188B" w:rsidRPr="00550016" w:rsidRDefault="00A7188B" w:rsidP="00A7188B">
      <w:pPr>
        <w:numPr>
          <w:ilvl w:val="0"/>
          <w:numId w:val="3"/>
        </w:numPr>
        <w:spacing w:after="0" w:line="240" w:lineRule="auto"/>
        <w:jc w:val="both"/>
        <w:rPr>
          <w:rFonts w:ascii="Garamond" w:hAnsi="Garamond"/>
          <w:sz w:val="24"/>
          <w:szCs w:val="24"/>
        </w:rPr>
      </w:pPr>
      <w:r w:rsidRPr="00550016">
        <w:rPr>
          <w:rFonts w:ascii="Garamond" w:hAnsi="Garamond"/>
          <w:sz w:val="24"/>
          <w:szCs w:val="24"/>
        </w:rPr>
        <w:t xml:space="preserve">To understand the function and purpose of the </w:t>
      </w:r>
      <w:proofErr w:type="spellStart"/>
      <w:r w:rsidRPr="00550016">
        <w:rPr>
          <w:rFonts w:ascii="Garamond" w:hAnsi="Garamond"/>
          <w:i/>
          <w:sz w:val="24"/>
          <w:szCs w:val="24"/>
        </w:rPr>
        <w:t>Mareva</w:t>
      </w:r>
      <w:proofErr w:type="spellEnd"/>
      <w:r w:rsidRPr="00550016">
        <w:rPr>
          <w:rFonts w:ascii="Garamond" w:hAnsi="Garamond"/>
          <w:sz w:val="24"/>
          <w:szCs w:val="24"/>
        </w:rPr>
        <w:t xml:space="preserve"> injunction and its significance in international commercial litigation.</w:t>
      </w:r>
    </w:p>
    <w:p w:rsidR="00A7188B" w:rsidRPr="00550016" w:rsidRDefault="00A7188B" w:rsidP="00A7188B">
      <w:pPr>
        <w:numPr>
          <w:ilvl w:val="0"/>
          <w:numId w:val="3"/>
        </w:numPr>
        <w:spacing w:after="0" w:line="240" w:lineRule="auto"/>
        <w:jc w:val="both"/>
        <w:rPr>
          <w:rFonts w:ascii="Garamond" w:hAnsi="Garamond"/>
          <w:sz w:val="24"/>
          <w:szCs w:val="24"/>
        </w:rPr>
      </w:pPr>
      <w:r w:rsidRPr="00550016">
        <w:rPr>
          <w:rFonts w:ascii="Garamond" w:hAnsi="Garamond"/>
          <w:sz w:val="24"/>
          <w:szCs w:val="24"/>
        </w:rPr>
        <w:t xml:space="preserve">To understand the concepts of jurisdiction, power and discretion as they apply to the anti-suit and </w:t>
      </w:r>
      <w:proofErr w:type="spellStart"/>
      <w:r w:rsidRPr="00550016">
        <w:rPr>
          <w:rFonts w:ascii="Garamond" w:hAnsi="Garamond"/>
          <w:i/>
          <w:sz w:val="24"/>
          <w:szCs w:val="24"/>
        </w:rPr>
        <w:t>Mareva</w:t>
      </w:r>
      <w:proofErr w:type="spellEnd"/>
      <w:r w:rsidRPr="00550016">
        <w:rPr>
          <w:rFonts w:ascii="Garamond" w:hAnsi="Garamond"/>
          <w:sz w:val="24"/>
          <w:szCs w:val="24"/>
        </w:rPr>
        <w:t xml:space="preserve"> injunction.</w:t>
      </w:r>
    </w:p>
    <w:p w:rsidR="00A7188B" w:rsidRPr="00550016" w:rsidRDefault="00A7188B" w:rsidP="00A7188B">
      <w:pPr>
        <w:numPr>
          <w:ilvl w:val="0"/>
          <w:numId w:val="3"/>
        </w:numPr>
        <w:spacing w:after="0" w:line="240" w:lineRule="auto"/>
        <w:jc w:val="both"/>
        <w:rPr>
          <w:rFonts w:ascii="Garamond" w:hAnsi="Garamond"/>
          <w:sz w:val="24"/>
          <w:szCs w:val="24"/>
        </w:rPr>
      </w:pPr>
      <w:r w:rsidRPr="00550016">
        <w:rPr>
          <w:rFonts w:ascii="Garamond" w:hAnsi="Garamond"/>
          <w:sz w:val="24"/>
          <w:szCs w:val="24"/>
        </w:rPr>
        <w:t xml:space="preserve">To understand the principles which guide the Singapore court in deciding when it can or may grant an anti-suit or </w:t>
      </w:r>
      <w:proofErr w:type="spellStart"/>
      <w:r w:rsidRPr="00550016">
        <w:rPr>
          <w:rFonts w:ascii="Garamond" w:hAnsi="Garamond"/>
          <w:i/>
          <w:sz w:val="24"/>
          <w:szCs w:val="24"/>
        </w:rPr>
        <w:t>Mareva</w:t>
      </w:r>
      <w:proofErr w:type="spellEnd"/>
      <w:r w:rsidRPr="00550016">
        <w:rPr>
          <w:rFonts w:ascii="Garamond" w:hAnsi="Garamond"/>
          <w:sz w:val="24"/>
          <w:szCs w:val="24"/>
        </w:rPr>
        <w:t xml:space="preserve"> injunction.</w:t>
      </w:r>
    </w:p>
    <w:p w:rsidR="00A7188B" w:rsidRDefault="00A7188B" w:rsidP="00A7188B">
      <w:pPr>
        <w:spacing w:after="0" w:line="240" w:lineRule="auto"/>
        <w:jc w:val="both"/>
        <w:rPr>
          <w:rFonts w:ascii="Garamond" w:hAnsi="Garamond"/>
          <w:b/>
          <w:sz w:val="24"/>
          <w:szCs w:val="24"/>
        </w:rPr>
      </w:pPr>
    </w:p>
    <w:p w:rsidR="00A7188B" w:rsidRPr="00550016" w:rsidRDefault="00A7188B" w:rsidP="00A869FD">
      <w:pPr>
        <w:spacing w:after="0" w:line="240" w:lineRule="auto"/>
        <w:jc w:val="both"/>
        <w:outlineLvl w:val="0"/>
        <w:rPr>
          <w:rFonts w:ascii="Garamond" w:hAnsi="Garamond"/>
          <w:b/>
          <w:sz w:val="24"/>
          <w:szCs w:val="24"/>
        </w:rPr>
      </w:pPr>
      <w:r w:rsidRPr="00550016">
        <w:rPr>
          <w:rFonts w:ascii="Garamond" w:hAnsi="Garamond"/>
          <w:b/>
          <w:sz w:val="24"/>
          <w:szCs w:val="24"/>
        </w:rPr>
        <w:t>Readings:</w:t>
      </w:r>
    </w:p>
    <w:p w:rsidR="00A7188B" w:rsidRDefault="00A7188B" w:rsidP="00A7188B">
      <w:pPr>
        <w:spacing w:after="0" w:line="240" w:lineRule="auto"/>
        <w:jc w:val="both"/>
        <w:rPr>
          <w:rFonts w:ascii="Garamond" w:hAnsi="Garamond"/>
          <w:i/>
          <w:sz w:val="24"/>
          <w:szCs w:val="24"/>
        </w:rPr>
      </w:pPr>
    </w:p>
    <w:p w:rsidR="00A7188B" w:rsidRDefault="00A7188B" w:rsidP="00A7188B">
      <w:pPr>
        <w:spacing w:after="0" w:line="240" w:lineRule="auto"/>
        <w:jc w:val="both"/>
        <w:rPr>
          <w:rFonts w:ascii="Garamond" w:hAnsi="Garamond"/>
          <w:i/>
          <w:sz w:val="24"/>
          <w:szCs w:val="24"/>
        </w:rPr>
      </w:pPr>
      <w:r w:rsidRPr="00550016">
        <w:rPr>
          <w:rFonts w:ascii="Garamond" w:hAnsi="Garamond"/>
          <w:i/>
          <w:sz w:val="24"/>
          <w:szCs w:val="24"/>
        </w:rPr>
        <w:t>Statutes/subsidiary legislation</w:t>
      </w:r>
      <w:r w:rsidRPr="008B6456">
        <w:rPr>
          <w:rFonts w:ascii="Garamond" w:hAnsi="Garamond"/>
          <w:i/>
          <w:sz w:val="24"/>
          <w:szCs w:val="24"/>
        </w:rPr>
        <w:t>:</w:t>
      </w:r>
      <w:r w:rsidRPr="00550016">
        <w:rPr>
          <w:rFonts w:ascii="Garamond" w:hAnsi="Garamond"/>
          <w:i/>
          <w:sz w:val="24"/>
          <w:szCs w:val="24"/>
        </w:rPr>
        <w:t xml:space="preserve"> </w:t>
      </w:r>
    </w:p>
    <w:p w:rsidR="00A7188B" w:rsidRPr="00550016" w:rsidRDefault="00A7188B" w:rsidP="00A7188B">
      <w:pPr>
        <w:spacing w:after="0" w:line="240" w:lineRule="auto"/>
        <w:jc w:val="both"/>
        <w:rPr>
          <w:rFonts w:ascii="Garamond" w:hAnsi="Garamond"/>
          <w:i/>
          <w:sz w:val="24"/>
          <w:szCs w:val="24"/>
        </w:rPr>
      </w:pPr>
    </w:p>
    <w:p w:rsidR="00A7188B" w:rsidRDefault="00A7188B" w:rsidP="00A7188B">
      <w:pPr>
        <w:numPr>
          <w:ilvl w:val="0"/>
          <w:numId w:val="1"/>
        </w:numPr>
        <w:spacing w:after="0" w:line="240" w:lineRule="auto"/>
        <w:ind w:left="426" w:firstLine="0"/>
        <w:jc w:val="both"/>
        <w:rPr>
          <w:rFonts w:ascii="Garamond" w:hAnsi="Garamond"/>
          <w:sz w:val="24"/>
          <w:szCs w:val="24"/>
        </w:rPr>
      </w:pPr>
      <w:r w:rsidRPr="00550016">
        <w:rPr>
          <w:rFonts w:ascii="Garamond" w:hAnsi="Garamond"/>
          <w:sz w:val="24"/>
          <w:szCs w:val="24"/>
        </w:rPr>
        <w:t xml:space="preserve">Supreme Court of Judicature Act, s 18, </w:t>
      </w:r>
      <w:proofErr w:type="spellStart"/>
      <w:r w:rsidRPr="00550016">
        <w:rPr>
          <w:rFonts w:ascii="Garamond" w:hAnsi="Garamond"/>
          <w:sz w:val="24"/>
          <w:szCs w:val="24"/>
        </w:rPr>
        <w:t>sch</w:t>
      </w:r>
      <w:proofErr w:type="spellEnd"/>
      <w:r w:rsidRPr="00550016">
        <w:rPr>
          <w:rFonts w:ascii="Garamond" w:hAnsi="Garamond"/>
          <w:sz w:val="24"/>
          <w:szCs w:val="24"/>
        </w:rPr>
        <w:t xml:space="preserve"> 1, para 5</w:t>
      </w:r>
    </w:p>
    <w:p w:rsidR="00A7188B" w:rsidRDefault="00A7188B" w:rsidP="00A7188B">
      <w:pPr>
        <w:numPr>
          <w:ilvl w:val="0"/>
          <w:numId w:val="1"/>
        </w:numPr>
        <w:spacing w:after="0" w:line="240" w:lineRule="auto"/>
        <w:ind w:left="426" w:firstLine="0"/>
        <w:jc w:val="both"/>
        <w:rPr>
          <w:rFonts w:ascii="Garamond" w:hAnsi="Garamond"/>
          <w:sz w:val="24"/>
          <w:szCs w:val="24"/>
        </w:rPr>
      </w:pPr>
      <w:r w:rsidRPr="00550016">
        <w:rPr>
          <w:rFonts w:ascii="Garamond" w:hAnsi="Garamond"/>
          <w:sz w:val="24"/>
          <w:szCs w:val="24"/>
        </w:rPr>
        <w:t>Civil Law Act (Cap 43, 1999 Rev Ed), s 4(10)</w:t>
      </w:r>
    </w:p>
    <w:p w:rsidR="00A7188B" w:rsidRPr="00550016" w:rsidRDefault="00A7188B" w:rsidP="00A7188B">
      <w:pPr>
        <w:numPr>
          <w:ilvl w:val="0"/>
          <w:numId w:val="1"/>
        </w:numPr>
        <w:spacing w:after="0" w:line="240" w:lineRule="auto"/>
        <w:ind w:left="426" w:firstLine="0"/>
        <w:jc w:val="both"/>
        <w:rPr>
          <w:rFonts w:ascii="Garamond" w:hAnsi="Garamond"/>
          <w:sz w:val="24"/>
          <w:szCs w:val="24"/>
        </w:rPr>
      </w:pPr>
      <w:r w:rsidRPr="00550016">
        <w:rPr>
          <w:rFonts w:ascii="Garamond" w:hAnsi="Garamond"/>
          <w:sz w:val="24"/>
          <w:szCs w:val="24"/>
        </w:rPr>
        <w:t>International Arbitration Act (Cap 143A), s 12A</w:t>
      </w:r>
    </w:p>
    <w:p w:rsidR="00A7188B" w:rsidRPr="00550016" w:rsidRDefault="00A7188B" w:rsidP="00A7188B">
      <w:pPr>
        <w:spacing w:after="0" w:line="240" w:lineRule="auto"/>
        <w:ind w:left="720"/>
        <w:jc w:val="both"/>
        <w:rPr>
          <w:rFonts w:ascii="Garamond" w:hAnsi="Garamond"/>
          <w:sz w:val="24"/>
          <w:szCs w:val="24"/>
        </w:rPr>
      </w:pPr>
    </w:p>
    <w:p w:rsidR="00A7188B" w:rsidRDefault="00A7188B" w:rsidP="00A7188B">
      <w:pPr>
        <w:spacing w:after="0" w:line="240" w:lineRule="auto"/>
        <w:jc w:val="both"/>
        <w:rPr>
          <w:rFonts w:ascii="Garamond" w:hAnsi="Garamond"/>
          <w:i/>
          <w:sz w:val="24"/>
          <w:szCs w:val="24"/>
        </w:rPr>
      </w:pPr>
      <w:r w:rsidRPr="00550016">
        <w:rPr>
          <w:rFonts w:ascii="Garamond" w:hAnsi="Garamond"/>
          <w:i/>
          <w:sz w:val="24"/>
          <w:szCs w:val="24"/>
        </w:rPr>
        <w:t>Cases</w:t>
      </w:r>
      <w:r w:rsidRPr="008B6456">
        <w:rPr>
          <w:rFonts w:ascii="Garamond" w:hAnsi="Garamond"/>
          <w:i/>
          <w:sz w:val="24"/>
          <w:szCs w:val="24"/>
        </w:rPr>
        <w:t>:</w:t>
      </w:r>
    </w:p>
    <w:p w:rsidR="00A7188B" w:rsidRPr="00550016" w:rsidRDefault="00A7188B" w:rsidP="00A7188B">
      <w:pPr>
        <w:spacing w:after="0" w:line="240" w:lineRule="auto"/>
        <w:jc w:val="both"/>
        <w:rPr>
          <w:rFonts w:ascii="Garamond" w:hAnsi="Garamond"/>
          <w:i/>
          <w:sz w:val="24"/>
          <w:szCs w:val="24"/>
        </w:rPr>
      </w:pPr>
    </w:p>
    <w:p w:rsidR="00A7188B" w:rsidRPr="000D3D60" w:rsidRDefault="00A7188B" w:rsidP="00A7188B">
      <w:pPr>
        <w:numPr>
          <w:ilvl w:val="0"/>
          <w:numId w:val="2"/>
        </w:numPr>
        <w:spacing w:after="0" w:line="240" w:lineRule="auto"/>
        <w:ind w:hanging="294"/>
        <w:jc w:val="both"/>
        <w:rPr>
          <w:rFonts w:ascii="Garamond" w:hAnsi="Garamond"/>
          <w:sz w:val="24"/>
          <w:szCs w:val="24"/>
          <w:highlight w:val="yellow"/>
        </w:rPr>
      </w:pPr>
      <w:proofErr w:type="spellStart"/>
      <w:r w:rsidRPr="000D3D60">
        <w:rPr>
          <w:rFonts w:ascii="Garamond" w:hAnsi="Garamond"/>
          <w:i/>
          <w:sz w:val="24"/>
          <w:szCs w:val="24"/>
          <w:highlight w:val="yellow"/>
        </w:rPr>
        <w:t>Société</w:t>
      </w:r>
      <w:proofErr w:type="spellEnd"/>
      <w:r w:rsidRPr="000D3D60">
        <w:rPr>
          <w:rFonts w:ascii="Garamond" w:hAnsi="Garamond"/>
          <w:i/>
          <w:sz w:val="24"/>
          <w:szCs w:val="24"/>
          <w:highlight w:val="yellow"/>
        </w:rPr>
        <w:t xml:space="preserve"> </w:t>
      </w:r>
      <w:proofErr w:type="spellStart"/>
      <w:r w:rsidRPr="000D3D60">
        <w:rPr>
          <w:rFonts w:ascii="Garamond" w:hAnsi="Garamond"/>
          <w:i/>
          <w:sz w:val="24"/>
          <w:szCs w:val="24"/>
          <w:highlight w:val="yellow"/>
        </w:rPr>
        <w:t>Nationale</w:t>
      </w:r>
      <w:proofErr w:type="spellEnd"/>
      <w:r w:rsidRPr="000D3D60">
        <w:rPr>
          <w:rFonts w:ascii="Garamond" w:hAnsi="Garamond"/>
          <w:i/>
          <w:sz w:val="24"/>
          <w:szCs w:val="24"/>
          <w:highlight w:val="yellow"/>
        </w:rPr>
        <w:t xml:space="preserve"> </w:t>
      </w:r>
      <w:proofErr w:type="spellStart"/>
      <w:r w:rsidRPr="000D3D60">
        <w:rPr>
          <w:rFonts w:ascii="Garamond" w:hAnsi="Garamond"/>
          <w:i/>
          <w:sz w:val="24"/>
          <w:szCs w:val="24"/>
          <w:highlight w:val="yellow"/>
        </w:rPr>
        <w:t>Industrielle</w:t>
      </w:r>
      <w:proofErr w:type="spellEnd"/>
      <w:r w:rsidRPr="000D3D60">
        <w:rPr>
          <w:rFonts w:ascii="Garamond" w:hAnsi="Garamond"/>
          <w:i/>
          <w:sz w:val="24"/>
          <w:szCs w:val="24"/>
          <w:highlight w:val="yellow"/>
        </w:rPr>
        <w:t xml:space="preserve"> Aerospatiale v Lee </w:t>
      </w:r>
      <w:proofErr w:type="spellStart"/>
      <w:r w:rsidRPr="000D3D60">
        <w:rPr>
          <w:rFonts w:ascii="Garamond" w:hAnsi="Garamond"/>
          <w:i/>
          <w:sz w:val="24"/>
          <w:szCs w:val="24"/>
          <w:highlight w:val="yellow"/>
        </w:rPr>
        <w:t>Kui</w:t>
      </w:r>
      <w:proofErr w:type="spellEnd"/>
      <w:r w:rsidRPr="000D3D60">
        <w:rPr>
          <w:rFonts w:ascii="Garamond" w:hAnsi="Garamond"/>
          <w:i/>
          <w:sz w:val="24"/>
          <w:szCs w:val="24"/>
          <w:highlight w:val="yellow"/>
        </w:rPr>
        <w:t xml:space="preserve"> </w:t>
      </w:r>
      <w:proofErr w:type="spellStart"/>
      <w:r w:rsidRPr="000D3D60">
        <w:rPr>
          <w:rFonts w:ascii="Garamond" w:hAnsi="Garamond"/>
          <w:i/>
          <w:sz w:val="24"/>
          <w:szCs w:val="24"/>
          <w:highlight w:val="yellow"/>
        </w:rPr>
        <w:t>Jak</w:t>
      </w:r>
      <w:proofErr w:type="spellEnd"/>
      <w:r w:rsidRPr="000D3D60">
        <w:rPr>
          <w:rFonts w:ascii="Garamond" w:hAnsi="Garamond"/>
          <w:sz w:val="24"/>
          <w:szCs w:val="24"/>
          <w:highlight w:val="yellow"/>
        </w:rPr>
        <w:t xml:space="preserve"> [1987] AC 871</w:t>
      </w:r>
    </w:p>
    <w:p w:rsidR="00A7188B" w:rsidRPr="000D3D60" w:rsidRDefault="00A7188B" w:rsidP="00A7188B">
      <w:pPr>
        <w:numPr>
          <w:ilvl w:val="0"/>
          <w:numId w:val="2"/>
        </w:numPr>
        <w:spacing w:after="0" w:line="240" w:lineRule="auto"/>
        <w:ind w:hanging="294"/>
        <w:jc w:val="both"/>
        <w:rPr>
          <w:rFonts w:ascii="Garamond" w:hAnsi="Garamond"/>
          <w:sz w:val="24"/>
          <w:szCs w:val="24"/>
          <w:highlight w:val="yellow"/>
        </w:rPr>
      </w:pPr>
      <w:r w:rsidRPr="000D3D60">
        <w:rPr>
          <w:rFonts w:ascii="Garamond" w:hAnsi="Garamond"/>
          <w:i/>
          <w:sz w:val="24"/>
          <w:szCs w:val="24"/>
          <w:highlight w:val="yellow"/>
        </w:rPr>
        <w:t xml:space="preserve">Airbus </w:t>
      </w:r>
      <w:proofErr w:type="spellStart"/>
      <w:r w:rsidRPr="000D3D60">
        <w:rPr>
          <w:rFonts w:ascii="Garamond" w:hAnsi="Garamond"/>
          <w:i/>
          <w:sz w:val="24"/>
          <w:szCs w:val="24"/>
          <w:highlight w:val="yellow"/>
        </w:rPr>
        <w:t>Industrie</w:t>
      </w:r>
      <w:proofErr w:type="spellEnd"/>
      <w:r w:rsidRPr="000D3D60">
        <w:rPr>
          <w:rFonts w:ascii="Garamond" w:hAnsi="Garamond"/>
          <w:i/>
          <w:sz w:val="24"/>
          <w:szCs w:val="24"/>
          <w:highlight w:val="yellow"/>
        </w:rPr>
        <w:t xml:space="preserve"> GIE v Patel </w:t>
      </w:r>
      <w:r w:rsidRPr="000D3D60">
        <w:rPr>
          <w:rFonts w:ascii="Garamond" w:hAnsi="Garamond"/>
          <w:sz w:val="24"/>
          <w:szCs w:val="24"/>
          <w:highlight w:val="yellow"/>
        </w:rPr>
        <w:t>[1999] 1 AC 119</w:t>
      </w:r>
    </w:p>
    <w:p w:rsidR="00A7188B" w:rsidRPr="00550016" w:rsidRDefault="00A7188B" w:rsidP="00A7188B">
      <w:pPr>
        <w:numPr>
          <w:ilvl w:val="0"/>
          <w:numId w:val="2"/>
        </w:numPr>
        <w:spacing w:after="0" w:line="240" w:lineRule="auto"/>
        <w:ind w:hanging="294"/>
        <w:jc w:val="both"/>
        <w:rPr>
          <w:rFonts w:ascii="Garamond" w:hAnsi="Garamond"/>
          <w:sz w:val="24"/>
          <w:szCs w:val="24"/>
        </w:rPr>
      </w:pPr>
      <w:r w:rsidRPr="000D3D60">
        <w:rPr>
          <w:rFonts w:ascii="Garamond" w:hAnsi="Garamond"/>
          <w:i/>
          <w:sz w:val="24"/>
          <w:szCs w:val="24"/>
          <w:highlight w:val="yellow"/>
        </w:rPr>
        <w:t xml:space="preserve">Donohue v Armco </w:t>
      </w:r>
      <w:proofErr w:type="spellStart"/>
      <w:r w:rsidRPr="000D3D60">
        <w:rPr>
          <w:rFonts w:ascii="Garamond" w:hAnsi="Garamond"/>
          <w:i/>
          <w:sz w:val="24"/>
          <w:szCs w:val="24"/>
          <w:highlight w:val="yellow"/>
        </w:rPr>
        <w:t>Inc</w:t>
      </w:r>
      <w:proofErr w:type="spellEnd"/>
      <w:r w:rsidRPr="000D3D60">
        <w:rPr>
          <w:rFonts w:ascii="Garamond" w:hAnsi="Garamond"/>
          <w:sz w:val="24"/>
          <w:szCs w:val="24"/>
          <w:highlight w:val="yellow"/>
        </w:rPr>
        <w:t xml:space="preserve"> [2001] UKHL 64, [2002] 1 All ER 749 (HL), </w:t>
      </w:r>
      <w:proofErr w:type="spellStart"/>
      <w:r w:rsidRPr="000D3D60">
        <w:rPr>
          <w:rFonts w:ascii="Garamond" w:hAnsi="Garamond"/>
          <w:sz w:val="24"/>
          <w:szCs w:val="24"/>
          <w:highlight w:val="yellow"/>
        </w:rPr>
        <w:t>esp</w:t>
      </w:r>
      <w:proofErr w:type="spellEnd"/>
      <w:r w:rsidRPr="000D3D60">
        <w:rPr>
          <w:rFonts w:ascii="Garamond" w:hAnsi="Garamond"/>
          <w:sz w:val="24"/>
          <w:szCs w:val="24"/>
          <w:highlight w:val="yellow"/>
        </w:rPr>
        <w:t xml:space="preserve"> [23]</w:t>
      </w:r>
      <w:proofErr w:type="gramStart"/>
      <w:r w:rsidRPr="000D3D60">
        <w:rPr>
          <w:rFonts w:ascii="Garamond" w:hAnsi="Garamond"/>
          <w:sz w:val="24"/>
          <w:szCs w:val="24"/>
          <w:highlight w:val="yellow"/>
        </w:rPr>
        <w:t>-[</w:t>
      </w:r>
      <w:proofErr w:type="gramEnd"/>
      <w:r w:rsidRPr="000D3D60">
        <w:rPr>
          <w:rFonts w:ascii="Garamond" w:hAnsi="Garamond"/>
          <w:sz w:val="24"/>
          <w:szCs w:val="24"/>
          <w:highlight w:val="yellow"/>
        </w:rPr>
        <w:t>39], [45]-[49], [53]-[76</w:t>
      </w:r>
      <w:r>
        <w:rPr>
          <w:rFonts w:ascii="Garamond" w:hAnsi="Garamond"/>
          <w:sz w:val="24"/>
          <w:szCs w:val="24"/>
        </w:rPr>
        <w:t>]</w:t>
      </w:r>
    </w:p>
    <w:p w:rsidR="00A7188B" w:rsidRDefault="00A7188B" w:rsidP="00A7188B">
      <w:pPr>
        <w:numPr>
          <w:ilvl w:val="0"/>
          <w:numId w:val="2"/>
        </w:numPr>
        <w:spacing w:after="0" w:line="240" w:lineRule="auto"/>
        <w:ind w:hanging="294"/>
        <w:jc w:val="both"/>
        <w:rPr>
          <w:rFonts w:ascii="Garamond" w:hAnsi="Garamond"/>
          <w:sz w:val="24"/>
          <w:szCs w:val="24"/>
        </w:rPr>
      </w:pPr>
      <w:r w:rsidRPr="00CC3580">
        <w:rPr>
          <w:rFonts w:ascii="Garamond" w:hAnsi="Garamond"/>
          <w:i/>
          <w:sz w:val="24"/>
          <w:szCs w:val="24"/>
          <w:highlight w:val="yellow"/>
        </w:rPr>
        <w:t xml:space="preserve">John Reginald Stott </w:t>
      </w:r>
      <w:r w:rsidR="00BF61F1" w:rsidRPr="00CC3580">
        <w:rPr>
          <w:rFonts w:ascii="Garamond" w:hAnsi="Garamond"/>
          <w:i/>
          <w:sz w:val="24"/>
          <w:szCs w:val="24"/>
          <w:highlight w:val="yellow"/>
        </w:rPr>
        <w:t xml:space="preserve">Kirkham </w:t>
      </w:r>
      <w:r w:rsidRPr="00CC3580">
        <w:rPr>
          <w:rFonts w:ascii="Garamond" w:hAnsi="Garamond"/>
          <w:i/>
          <w:sz w:val="24"/>
          <w:szCs w:val="24"/>
          <w:highlight w:val="yellow"/>
        </w:rPr>
        <w:t xml:space="preserve">v Trane US </w:t>
      </w:r>
      <w:proofErr w:type="spellStart"/>
      <w:r w:rsidRPr="00CC3580">
        <w:rPr>
          <w:rFonts w:ascii="Garamond" w:hAnsi="Garamond"/>
          <w:i/>
          <w:sz w:val="24"/>
          <w:szCs w:val="24"/>
          <w:highlight w:val="yellow"/>
        </w:rPr>
        <w:t>Inc</w:t>
      </w:r>
      <w:proofErr w:type="spellEnd"/>
      <w:r w:rsidRPr="00CC3580">
        <w:rPr>
          <w:rFonts w:ascii="Garamond" w:hAnsi="Garamond"/>
          <w:sz w:val="24"/>
          <w:szCs w:val="24"/>
          <w:highlight w:val="yellow"/>
        </w:rPr>
        <w:t xml:space="preserve"> [2009] 4 SLR(R) 428</w:t>
      </w:r>
    </w:p>
    <w:p w:rsidR="00A7188B" w:rsidRDefault="00A7188B" w:rsidP="00A7188B">
      <w:pPr>
        <w:numPr>
          <w:ilvl w:val="0"/>
          <w:numId w:val="2"/>
        </w:numPr>
        <w:spacing w:after="0" w:line="240" w:lineRule="auto"/>
        <w:ind w:hanging="294"/>
        <w:jc w:val="both"/>
        <w:rPr>
          <w:rFonts w:ascii="Garamond" w:hAnsi="Garamond"/>
          <w:sz w:val="24"/>
          <w:szCs w:val="24"/>
        </w:rPr>
      </w:pPr>
      <w:r w:rsidRPr="00832CAC">
        <w:rPr>
          <w:rFonts w:ascii="Garamond" w:hAnsi="Garamond"/>
          <w:i/>
          <w:sz w:val="24"/>
          <w:szCs w:val="24"/>
          <w:highlight w:val="yellow"/>
        </w:rPr>
        <w:t xml:space="preserve">AQN v AQO </w:t>
      </w:r>
      <w:r w:rsidRPr="00832CAC">
        <w:rPr>
          <w:rFonts w:ascii="Garamond" w:hAnsi="Garamond"/>
          <w:sz w:val="24"/>
          <w:szCs w:val="24"/>
          <w:highlight w:val="yellow"/>
        </w:rPr>
        <w:t>[2015] 2 SLR 523, [24]</w:t>
      </w:r>
      <w:proofErr w:type="gramStart"/>
      <w:r w:rsidRPr="00832CAC">
        <w:rPr>
          <w:rFonts w:ascii="Garamond" w:hAnsi="Garamond"/>
          <w:sz w:val="24"/>
          <w:szCs w:val="24"/>
          <w:highlight w:val="yellow"/>
        </w:rPr>
        <w:t>-[</w:t>
      </w:r>
      <w:proofErr w:type="gramEnd"/>
      <w:r w:rsidRPr="00832CAC">
        <w:rPr>
          <w:rFonts w:ascii="Garamond" w:hAnsi="Garamond"/>
          <w:sz w:val="24"/>
          <w:szCs w:val="24"/>
          <w:highlight w:val="yellow"/>
        </w:rPr>
        <w:t>26</w:t>
      </w:r>
      <w:r w:rsidRPr="000B6C3C">
        <w:rPr>
          <w:rFonts w:ascii="Garamond" w:hAnsi="Garamond"/>
          <w:sz w:val="24"/>
          <w:szCs w:val="24"/>
        </w:rPr>
        <w:t>]</w:t>
      </w:r>
    </w:p>
    <w:p w:rsidR="00A7188B" w:rsidRPr="00F55BB6" w:rsidRDefault="00A7188B" w:rsidP="00821CA0">
      <w:pPr>
        <w:pStyle w:val="ListParagraph"/>
        <w:numPr>
          <w:ilvl w:val="0"/>
          <w:numId w:val="2"/>
        </w:numPr>
        <w:spacing w:after="0" w:line="240" w:lineRule="auto"/>
        <w:ind w:hanging="294"/>
        <w:jc w:val="both"/>
        <w:rPr>
          <w:highlight w:val="yellow"/>
        </w:rPr>
      </w:pPr>
      <w:r w:rsidRPr="00F55BB6">
        <w:rPr>
          <w:rFonts w:ascii="Garamond" w:hAnsi="Garamond"/>
          <w:i/>
          <w:sz w:val="24"/>
          <w:szCs w:val="24"/>
          <w:highlight w:val="yellow"/>
        </w:rPr>
        <w:t>People’s Insurance Co Ltd v Akai Pty Ltd</w:t>
      </w:r>
      <w:r w:rsidRPr="00F55BB6">
        <w:rPr>
          <w:rFonts w:ascii="Garamond" w:hAnsi="Garamond"/>
          <w:sz w:val="24"/>
          <w:szCs w:val="24"/>
          <w:highlight w:val="yellow"/>
        </w:rPr>
        <w:t xml:space="preserve"> [1997] 2 SLR(R) 291</w:t>
      </w:r>
    </w:p>
    <w:p w:rsidR="00A7188B" w:rsidRDefault="00A7188B" w:rsidP="00A7188B">
      <w:pPr>
        <w:pStyle w:val="ListParagraph"/>
        <w:numPr>
          <w:ilvl w:val="0"/>
          <w:numId w:val="2"/>
        </w:numPr>
        <w:spacing w:after="0" w:line="240" w:lineRule="auto"/>
        <w:ind w:hanging="294"/>
        <w:jc w:val="both"/>
        <w:rPr>
          <w:rFonts w:ascii="Garamond" w:hAnsi="Garamond"/>
          <w:sz w:val="24"/>
          <w:szCs w:val="24"/>
        </w:rPr>
      </w:pPr>
      <w:r w:rsidRPr="00F55BB6">
        <w:rPr>
          <w:rFonts w:ascii="Garamond" w:hAnsi="Garamond"/>
          <w:i/>
          <w:sz w:val="24"/>
          <w:szCs w:val="24"/>
          <w:highlight w:val="yellow"/>
        </w:rPr>
        <w:t xml:space="preserve">Grover v </w:t>
      </w:r>
      <w:proofErr w:type="spellStart"/>
      <w:r w:rsidRPr="00F55BB6">
        <w:rPr>
          <w:rFonts w:ascii="Garamond" w:hAnsi="Garamond"/>
          <w:i/>
          <w:sz w:val="24"/>
          <w:szCs w:val="24"/>
          <w:highlight w:val="yellow"/>
        </w:rPr>
        <w:t>SetClear</w:t>
      </w:r>
      <w:proofErr w:type="spellEnd"/>
      <w:r w:rsidRPr="00F55BB6">
        <w:rPr>
          <w:rFonts w:ascii="Garamond" w:hAnsi="Garamond"/>
          <w:i/>
          <w:sz w:val="24"/>
          <w:szCs w:val="24"/>
          <w:highlight w:val="yellow"/>
        </w:rPr>
        <w:t xml:space="preserve"> Pte Ltd</w:t>
      </w:r>
      <w:r w:rsidRPr="00F55BB6">
        <w:rPr>
          <w:rFonts w:ascii="Garamond" w:hAnsi="Garamond"/>
          <w:sz w:val="24"/>
          <w:szCs w:val="24"/>
          <w:highlight w:val="yellow"/>
        </w:rPr>
        <w:t xml:space="preserve"> [2012] SGCA 20, [2012] 2 SLR 625, [25]</w:t>
      </w:r>
      <w:proofErr w:type="gramStart"/>
      <w:r w:rsidRPr="00F55BB6">
        <w:rPr>
          <w:rFonts w:ascii="Garamond" w:hAnsi="Garamond"/>
          <w:sz w:val="24"/>
          <w:szCs w:val="24"/>
          <w:highlight w:val="yellow"/>
        </w:rPr>
        <w:t>-[</w:t>
      </w:r>
      <w:proofErr w:type="gramEnd"/>
      <w:r w:rsidRPr="00F55BB6">
        <w:rPr>
          <w:rFonts w:ascii="Garamond" w:hAnsi="Garamond"/>
          <w:sz w:val="24"/>
          <w:szCs w:val="24"/>
          <w:highlight w:val="yellow"/>
        </w:rPr>
        <w:t>38]</w:t>
      </w:r>
    </w:p>
    <w:p w:rsidR="00773E55" w:rsidRDefault="00773E55" w:rsidP="00773E55">
      <w:pPr>
        <w:pStyle w:val="ListParagraph"/>
        <w:numPr>
          <w:ilvl w:val="0"/>
          <w:numId w:val="2"/>
        </w:numPr>
        <w:spacing w:after="0" w:line="240" w:lineRule="auto"/>
        <w:ind w:hanging="294"/>
        <w:jc w:val="both"/>
        <w:rPr>
          <w:rFonts w:ascii="Garamond" w:hAnsi="Garamond"/>
          <w:sz w:val="24"/>
          <w:szCs w:val="24"/>
        </w:rPr>
      </w:pPr>
      <w:r w:rsidRPr="00FE46B6">
        <w:rPr>
          <w:rFonts w:ascii="Garamond" w:hAnsi="Garamond"/>
          <w:i/>
          <w:sz w:val="24"/>
          <w:szCs w:val="24"/>
          <w:highlight w:val="yellow"/>
        </w:rPr>
        <w:t xml:space="preserve">Morgan Stanley Asia (Singapore) Pte v Hong Leong Finance Ltd </w:t>
      </w:r>
      <w:r w:rsidRPr="00FE46B6">
        <w:rPr>
          <w:rFonts w:ascii="Garamond" w:hAnsi="Garamond"/>
          <w:sz w:val="24"/>
          <w:szCs w:val="24"/>
          <w:highlight w:val="yellow"/>
        </w:rPr>
        <w:t>[2013] 3 SLR 409</w:t>
      </w:r>
    </w:p>
    <w:p w:rsidR="00A7188B" w:rsidRPr="00773E55" w:rsidRDefault="00A7188B" w:rsidP="00773E55">
      <w:pPr>
        <w:spacing w:after="0" w:line="240" w:lineRule="auto"/>
        <w:jc w:val="both"/>
        <w:rPr>
          <w:rFonts w:ascii="Garamond" w:hAnsi="Garamond"/>
          <w:sz w:val="24"/>
          <w:szCs w:val="24"/>
        </w:rPr>
      </w:pPr>
    </w:p>
    <w:p w:rsidR="00A7188B" w:rsidRPr="00E47E86" w:rsidRDefault="00A7188B" w:rsidP="00A7188B">
      <w:pPr>
        <w:numPr>
          <w:ilvl w:val="0"/>
          <w:numId w:val="2"/>
        </w:numPr>
        <w:spacing w:after="0" w:line="240" w:lineRule="auto"/>
        <w:ind w:hanging="294"/>
        <w:jc w:val="both"/>
        <w:rPr>
          <w:rFonts w:ascii="Garamond" w:hAnsi="Garamond"/>
          <w:sz w:val="24"/>
          <w:szCs w:val="24"/>
        </w:rPr>
      </w:pPr>
      <w:r w:rsidRPr="007903E8">
        <w:rPr>
          <w:rFonts w:ascii="Garamond" w:hAnsi="Garamond"/>
          <w:i/>
          <w:sz w:val="24"/>
          <w:szCs w:val="24"/>
          <w:highlight w:val="yellow"/>
        </w:rPr>
        <w:t xml:space="preserve">Mercedes Benz AG v </w:t>
      </w:r>
      <w:proofErr w:type="spellStart"/>
      <w:r w:rsidRPr="007903E8">
        <w:rPr>
          <w:rFonts w:ascii="Garamond" w:hAnsi="Garamond"/>
          <w:i/>
          <w:sz w:val="24"/>
          <w:szCs w:val="24"/>
          <w:highlight w:val="yellow"/>
        </w:rPr>
        <w:t>Leiduck</w:t>
      </w:r>
      <w:proofErr w:type="spellEnd"/>
      <w:r w:rsidRPr="007903E8">
        <w:rPr>
          <w:rFonts w:ascii="Garamond" w:hAnsi="Garamond"/>
          <w:i/>
          <w:sz w:val="24"/>
          <w:szCs w:val="24"/>
          <w:highlight w:val="yellow"/>
        </w:rPr>
        <w:t xml:space="preserve"> </w:t>
      </w:r>
      <w:r w:rsidRPr="007903E8">
        <w:rPr>
          <w:rFonts w:ascii="Garamond" w:hAnsi="Garamond"/>
          <w:sz w:val="24"/>
          <w:szCs w:val="24"/>
          <w:highlight w:val="yellow"/>
        </w:rPr>
        <w:t>[1996] 1 AC 284</w:t>
      </w:r>
    </w:p>
    <w:p w:rsidR="00A7188B" w:rsidRDefault="00A7188B" w:rsidP="00A7188B">
      <w:pPr>
        <w:numPr>
          <w:ilvl w:val="0"/>
          <w:numId w:val="2"/>
        </w:numPr>
        <w:spacing w:after="0" w:line="240" w:lineRule="auto"/>
        <w:ind w:hanging="294"/>
        <w:jc w:val="both"/>
        <w:rPr>
          <w:rFonts w:ascii="Garamond" w:hAnsi="Garamond"/>
          <w:sz w:val="24"/>
          <w:szCs w:val="24"/>
          <w:lang w:val="en-US"/>
        </w:rPr>
      </w:pPr>
      <w:r w:rsidRPr="00550016">
        <w:rPr>
          <w:rFonts w:ascii="Garamond" w:hAnsi="Garamond"/>
          <w:i/>
          <w:sz w:val="24"/>
          <w:szCs w:val="24"/>
          <w:lang w:val="en-US"/>
        </w:rPr>
        <w:t xml:space="preserve">Multi-Code Electronics Industries (M) </w:t>
      </w:r>
      <w:proofErr w:type="spellStart"/>
      <w:r w:rsidRPr="00550016">
        <w:rPr>
          <w:rFonts w:ascii="Garamond" w:hAnsi="Garamond"/>
          <w:i/>
          <w:sz w:val="24"/>
          <w:szCs w:val="24"/>
          <w:lang w:val="en-US"/>
        </w:rPr>
        <w:t>Bhd</w:t>
      </w:r>
      <w:proofErr w:type="spellEnd"/>
      <w:r w:rsidRPr="00550016">
        <w:rPr>
          <w:rFonts w:ascii="Garamond" w:hAnsi="Garamond"/>
          <w:i/>
          <w:sz w:val="24"/>
          <w:szCs w:val="24"/>
          <w:lang w:val="en-US"/>
        </w:rPr>
        <w:t xml:space="preserve"> v </w:t>
      </w:r>
      <w:proofErr w:type="spellStart"/>
      <w:r w:rsidRPr="00550016">
        <w:rPr>
          <w:rFonts w:ascii="Garamond" w:hAnsi="Garamond"/>
          <w:i/>
          <w:sz w:val="24"/>
          <w:szCs w:val="24"/>
          <w:lang w:val="en-US"/>
        </w:rPr>
        <w:t>Toh</w:t>
      </w:r>
      <w:proofErr w:type="spellEnd"/>
      <w:r w:rsidRPr="00550016">
        <w:rPr>
          <w:rFonts w:ascii="Garamond" w:hAnsi="Garamond"/>
          <w:i/>
          <w:sz w:val="24"/>
          <w:szCs w:val="24"/>
          <w:lang w:val="en-US"/>
        </w:rPr>
        <w:t xml:space="preserve"> Chun </w:t>
      </w:r>
      <w:proofErr w:type="spellStart"/>
      <w:r w:rsidRPr="00550016">
        <w:rPr>
          <w:rFonts w:ascii="Garamond" w:hAnsi="Garamond"/>
          <w:i/>
          <w:sz w:val="24"/>
          <w:szCs w:val="24"/>
          <w:lang w:val="en-US"/>
        </w:rPr>
        <w:t>Toh</w:t>
      </w:r>
      <w:proofErr w:type="spellEnd"/>
      <w:r w:rsidRPr="00550016">
        <w:rPr>
          <w:rFonts w:ascii="Garamond" w:hAnsi="Garamond"/>
          <w:i/>
          <w:sz w:val="24"/>
          <w:szCs w:val="24"/>
          <w:lang w:val="en-US"/>
        </w:rPr>
        <w:t xml:space="preserve"> Gordon</w:t>
      </w:r>
      <w:r>
        <w:rPr>
          <w:rFonts w:ascii="Garamond" w:hAnsi="Garamond"/>
          <w:sz w:val="24"/>
          <w:szCs w:val="24"/>
          <w:lang w:val="en-US"/>
        </w:rPr>
        <w:t xml:space="preserve"> [2009] </w:t>
      </w:r>
      <w:r w:rsidRPr="00550016">
        <w:rPr>
          <w:rFonts w:ascii="Garamond" w:hAnsi="Garamond"/>
          <w:sz w:val="24"/>
          <w:szCs w:val="24"/>
          <w:lang w:val="en-US"/>
        </w:rPr>
        <w:t>1 SLR(R) 1000, [116]</w:t>
      </w:r>
      <w:proofErr w:type="gramStart"/>
      <w:r w:rsidRPr="00550016">
        <w:rPr>
          <w:rFonts w:ascii="Garamond" w:hAnsi="Garamond"/>
          <w:sz w:val="24"/>
          <w:szCs w:val="24"/>
          <w:lang w:val="en-US"/>
        </w:rPr>
        <w:t>-[</w:t>
      </w:r>
      <w:proofErr w:type="gramEnd"/>
      <w:r w:rsidRPr="00550016">
        <w:rPr>
          <w:rFonts w:ascii="Garamond" w:hAnsi="Garamond"/>
          <w:sz w:val="24"/>
          <w:szCs w:val="24"/>
          <w:lang w:val="en-US"/>
        </w:rPr>
        <w:t>119]</w:t>
      </w:r>
    </w:p>
    <w:p w:rsidR="00BF61F1" w:rsidRDefault="00BF61F1" w:rsidP="00A7188B">
      <w:pPr>
        <w:numPr>
          <w:ilvl w:val="0"/>
          <w:numId w:val="2"/>
        </w:numPr>
        <w:spacing w:after="0" w:line="240" w:lineRule="auto"/>
        <w:ind w:hanging="294"/>
        <w:jc w:val="both"/>
        <w:rPr>
          <w:rFonts w:ascii="Garamond" w:hAnsi="Garamond"/>
          <w:sz w:val="24"/>
          <w:szCs w:val="24"/>
          <w:lang w:val="en-US"/>
        </w:rPr>
      </w:pPr>
      <w:proofErr w:type="spellStart"/>
      <w:r>
        <w:rPr>
          <w:rFonts w:ascii="Garamond" w:hAnsi="Garamond"/>
          <w:i/>
          <w:sz w:val="24"/>
          <w:szCs w:val="24"/>
          <w:lang w:val="en-US"/>
        </w:rPr>
        <w:t>Trung</w:t>
      </w:r>
      <w:proofErr w:type="spellEnd"/>
      <w:r>
        <w:rPr>
          <w:rFonts w:ascii="Garamond" w:hAnsi="Garamond"/>
          <w:i/>
          <w:sz w:val="24"/>
          <w:szCs w:val="24"/>
          <w:lang w:val="en-US"/>
        </w:rPr>
        <w:t xml:space="preserve"> Nguyen Group Corp v </w:t>
      </w:r>
      <w:proofErr w:type="spellStart"/>
      <w:r>
        <w:rPr>
          <w:rFonts w:ascii="Garamond" w:hAnsi="Garamond"/>
          <w:i/>
          <w:sz w:val="24"/>
          <w:szCs w:val="24"/>
          <w:lang w:val="en-US"/>
        </w:rPr>
        <w:t>Trung</w:t>
      </w:r>
      <w:proofErr w:type="spellEnd"/>
      <w:r>
        <w:rPr>
          <w:rFonts w:ascii="Garamond" w:hAnsi="Garamond"/>
          <w:i/>
          <w:sz w:val="24"/>
          <w:szCs w:val="24"/>
          <w:lang w:val="en-US"/>
        </w:rPr>
        <w:t xml:space="preserve"> Nguyen International </w:t>
      </w:r>
      <w:proofErr w:type="spellStart"/>
      <w:r>
        <w:rPr>
          <w:rFonts w:ascii="Garamond" w:hAnsi="Garamond"/>
          <w:i/>
          <w:sz w:val="24"/>
          <w:szCs w:val="24"/>
          <w:lang w:val="en-US"/>
        </w:rPr>
        <w:t>Pte</w:t>
      </w:r>
      <w:proofErr w:type="spellEnd"/>
      <w:r>
        <w:rPr>
          <w:rFonts w:ascii="Garamond" w:hAnsi="Garamond"/>
          <w:i/>
          <w:sz w:val="24"/>
          <w:szCs w:val="24"/>
          <w:lang w:val="en-US"/>
        </w:rPr>
        <w:t xml:space="preserve"> Ltd </w:t>
      </w:r>
      <w:r>
        <w:rPr>
          <w:rFonts w:ascii="Garamond" w:hAnsi="Garamond"/>
          <w:sz w:val="24"/>
          <w:szCs w:val="24"/>
          <w:lang w:val="en-US"/>
        </w:rPr>
        <w:t>[2016] SGHC 256, [50]</w:t>
      </w:r>
    </w:p>
    <w:p w:rsidR="00A7188B" w:rsidRPr="00550016" w:rsidRDefault="00A7188B" w:rsidP="00A7188B">
      <w:pPr>
        <w:spacing w:after="0" w:line="240" w:lineRule="auto"/>
        <w:ind w:left="720"/>
        <w:jc w:val="both"/>
        <w:rPr>
          <w:rFonts w:ascii="Garamond" w:hAnsi="Garamond"/>
          <w:sz w:val="24"/>
          <w:szCs w:val="24"/>
          <w:lang w:val="en-US"/>
        </w:rPr>
      </w:pPr>
    </w:p>
    <w:p w:rsidR="00A7188B" w:rsidRDefault="00A7188B" w:rsidP="00A7188B">
      <w:pPr>
        <w:spacing w:after="0" w:line="240" w:lineRule="auto"/>
        <w:jc w:val="both"/>
        <w:rPr>
          <w:rFonts w:ascii="Garamond" w:hAnsi="Garamond"/>
          <w:i/>
          <w:sz w:val="24"/>
          <w:szCs w:val="24"/>
        </w:rPr>
      </w:pPr>
      <w:r w:rsidRPr="00550016">
        <w:rPr>
          <w:rFonts w:ascii="Garamond" w:hAnsi="Garamond"/>
          <w:i/>
          <w:sz w:val="24"/>
          <w:szCs w:val="24"/>
        </w:rPr>
        <w:t>Secondary Materials</w:t>
      </w:r>
      <w:r w:rsidRPr="008B6456">
        <w:rPr>
          <w:rFonts w:ascii="Garamond" w:hAnsi="Garamond"/>
          <w:i/>
          <w:sz w:val="24"/>
          <w:szCs w:val="24"/>
        </w:rPr>
        <w:t>:</w:t>
      </w:r>
    </w:p>
    <w:p w:rsidR="00A7188B" w:rsidRPr="00550016" w:rsidRDefault="00A7188B" w:rsidP="00A7188B">
      <w:pPr>
        <w:spacing w:after="0" w:line="240" w:lineRule="auto"/>
        <w:jc w:val="both"/>
        <w:rPr>
          <w:rFonts w:ascii="Garamond" w:hAnsi="Garamond"/>
          <w:i/>
          <w:sz w:val="24"/>
          <w:szCs w:val="24"/>
        </w:rPr>
      </w:pPr>
    </w:p>
    <w:p w:rsidR="00A7188B" w:rsidRDefault="00A7188B" w:rsidP="00A7188B">
      <w:pPr>
        <w:numPr>
          <w:ilvl w:val="0"/>
          <w:numId w:val="1"/>
        </w:numPr>
        <w:spacing w:after="0" w:line="240" w:lineRule="auto"/>
        <w:jc w:val="both"/>
        <w:rPr>
          <w:rFonts w:ascii="Garamond" w:hAnsi="Garamond"/>
          <w:sz w:val="24"/>
          <w:szCs w:val="24"/>
        </w:rPr>
      </w:pPr>
      <w:r w:rsidRPr="00550016">
        <w:rPr>
          <w:rFonts w:ascii="Garamond" w:hAnsi="Garamond"/>
          <w:i/>
          <w:sz w:val="24"/>
          <w:szCs w:val="24"/>
        </w:rPr>
        <w:t xml:space="preserve"> </w:t>
      </w:r>
      <w:r w:rsidRPr="00550016">
        <w:rPr>
          <w:rFonts w:ascii="Garamond" w:hAnsi="Garamond"/>
          <w:sz w:val="24"/>
          <w:szCs w:val="24"/>
        </w:rPr>
        <w:t xml:space="preserve">Yeo, </w:t>
      </w:r>
      <w:r w:rsidRPr="00550016">
        <w:rPr>
          <w:rFonts w:ascii="Garamond" w:hAnsi="Garamond"/>
          <w:i/>
          <w:sz w:val="24"/>
          <w:szCs w:val="24"/>
        </w:rPr>
        <w:t>Commercial Conflict of Laws in Singapore (CCOLS)</w:t>
      </w:r>
      <w:r>
        <w:rPr>
          <w:rFonts w:ascii="Garamond" w:hAnsi="Garamond"/>
          <w:sz w:val="24"/>
          <w:szCs w:val="24"/>
        </w:rPr>
        <w:t>,</w:t>
      </w:r>
      <w:r w:rsidRPr="00550016">
        <w:rPr>
          <w:rFonts w:ascii="Garamond" w:hAnsi="Garamond"/>
          <w:i/>
          <w:sz w:val="24"/>
          <w:szCs w:val="24"/>
        </w:rPr>
        <w:t xml:space="preserve"> </w:t>
      </w:r>
      <w:r w:rsidRPr="00550016">
        <w:rPr>
          <w:rFonts w:ascii="Garamond" w:hAnsi="Garamond"/>
          <w:sz w:val="24"/>
          <w:szCs w:val="24"/>
        </w:rPr>
        <w:t xml:space="preserve">Chapter 3 </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i/>
          <w:sz w:val="24"/>
          <w:szCs w:val="24"/>
        </w:rPr>
      </w:pPr>
      <w:r>
        <w:rPr>
          <w:rFonts w:ascii="Garamond" w:hAnsi="Garamond"/>
          <w:i/>
          <w:sz w:val="24"/>
          <w:szCs w:val="24"/>
        </w:rPr>
        <w:t>Further Reading (Optional)</w:t>
      </w:r>
      <w:r w:rsidRPr="008B6456">
        <w:rPr>
          <w:rFonts w:ascii="Garamond" w:hAnsi="Garamond"/>
          <w:i/>
          <w:sz w:val="24"/>
          <w:szCs w:val="24"/>
        </w:rPr>
        <w:t>:</w:t>
      </w:r>
    </w:p>
    <w:p w:rsidR="006C741E" w:rsidRDefault="006C741E" w:rsidP="00A7188B">
      <w:pPr>
        <w:spacing w:after="0" w:line="240" w:lineRule="auto"/>
        <w:jc w:val="both"/>
        <w:rPr>
          <w:rFonts w:ascii="Garamond" w:hAnsi="Garamond"/>
          <w:sz w:val="24"/>
          <w:szCs w:val="24"/>
        </w:rPr>
      </w:pPr>
    </w:p>
    <w:p w:rsidR="00A7188B" w:rsidRPr="006C741E" w:rsidRDefault="006C741E" w:rsidP="006C741E">
      <w:pPr>
        <w:pStyle w:val="ListParagraph"/>
        <w:numPr>
          <w:ilvl w:val="0"/>
          <w:numId w:val="1"/>
        </w:numPr>
        <w:spacing w:after="0" w:line="240" w:lineRule="auto"/>
        <w:jc w:val="both"/>
        <w:rPr>
          <w:rFonts w:ascii="Garamond" w:hAnsi="Garamond"/>
          <w:sz w:val="24"/>
          <w:szCs w:val="24"/>
        </w:rPr>
      </w:pPr>
      <w:proofErr w:type="spellStart"/>
      <w:r>
        <w:rPr>
          <w:rFonts w:ascii="Garamond" w:hAnsi="Garamond"/>
          <w:sz w:val="24"/>
          <w:szCs w:val="24"/>
        </w:rPr>
        <w:t>Chng</w:t>
      </w:r>
      <w:proofErr w:type="spellEnd"/>
      <w:r>
        <w:rPr>
          <w:rFonts w:ascii="Garamond" w:hAnsi="Garamond"/>
          <w:sz w:val="24"/>
          <w:szCs w:val="24"/>
        </w:rPr>
        <w:t xml:space="preserve">, ‘Breach of Agreement Versus Vexatious, Oppressive and Unconscionable Conduct’ (2015) 27 </w:t>
      </w:r>
      <w:proofErr w:type="spellStart"/>
      <w:r w:rsidRPr="006C741E">
        <w:rPr>
          <w:rFonts w:ascii="Garamond" w:hAnsi="Garamond"/>
          <w:i/>
          <w:sz w:val="24"/>
          <w:szCs w:val="24"/>
        </w:rPr>
        <w:t>SAcLJ</w:t>
      </w:r>
      <w:proofErr w:type="spellEnd"/>
      <w:r>
        <w:rPr>
          <w:rFonts w:ascii="Garamond" w:hAnsi="Garamond"/>
          <w:sz w:val="24"/>
          <w:szCs w:val="24"/>
        </w:rPr>
        <w:t xml:space="preserve"> 340</w:t>
      </w:r>
      <w:r w:rsidRPr="006C741E">
        <w:rPr>
          <w:rFonts w:ascii="Garamond" w:hAnsi="Garamond"/>
          <w:sz w:val="24"/>
          <w:szCs w:val="24"/>
        </w:rPr>
        <w:tab/>
      </w:r>
    </w:p>
    <w:p w:rsidR="00A7188B" w:rsidRPr="00E47E86" w:rsidRDefault="00A7188B" w:rsidP="00A7188B">
      <w:pPr>
        <w:pStyle w:val="ListParagraph"/>
        <w:numPr>
          <w:ilvl w:val="0"/>
          <w:numId w:val="1"/>
        </w:numPr>
        <w:spacing w:after="0" w:line="240" w:lineRule="auto"/>
        <w:rPr>
          <w:rFonts w:ascii="Garamond" w:hAnsi="Garamond"/>
          <w:sz w:val="24"/>
          <w:szCs w:val="24"/>
        </w:rPr>
      </w:pPr>
      <w:proofErr w:type="spellStart"/>
      <w:r w:rsidRPr="00E47E86">
        <w:rPr>
          <w:rFonts w:ascii="Garamond" w:hAnsi="Garamond"/>
          <w:sz w:val="24"/>
          <w:szCs w:val="24"/>
        </w:rPr>
        <w:lastRenderedPageBreak/>
        <w:t>Spigelman</w:t>
      </w:r>
      <w:proofErr w:type="spellEnd"/>
      <w:r w:rsidRPr="00E47E86">
        <w:rPr>
          <w:rFonts w:ascii="Garamond" w:hAnsi="Garamond"/>
          <w:sz w:val="24"/>
          <w:szCs w:val="24"/>
        </w:rPr>
        <w:t xml:space="preserve"> CJ, ‘Freezing Orders in International Commercial Litigation’, Inaugural Lecture, Distinguished Speaker Series, Singapore Academy of Law, 6 May 2010, available at:  http://www.sal.org.sg/Lists/Speeches/Attachments/80/Freezing Orders in International Commercial Litigation Singapore.pdf</w:t>
      </w:r>
    </w:p>
    <w:p w:rsidR="006C741E" w:rsidRDefault="006C741E" w:rsidP="00A7188B">
      <w:pPr>
        <w:spacing w:after="0" w:line="240" w:lineRule="auto"/>
        <w:rPr>
          <w:rFonts w:ascii="Garamond" w:hAnsi="Garamond"/>
          <w:b/>
          <w:sz w:val="24"/>
          <w:szCs w:val="24"/>
        </w:rPr>
      </w:pPr>
    </w:p>
    <w:p w:rsidR="006C741E" w:rsidRDefault="006C741E">
      <w:pPr>
        <w:spacing w:after="160" w:line="259" w:lineRule="auto"/>
        <w:rPr>
          <w:rFonts w:ascii="Garamond" w:hAnsi="Garamond"/>
          <w:b/>
          <w:sz w:val="24"/>
          <w:szCs w:val="24"/>
        </w:rPr>
      </w:pPr>
      <w:r>
        <w:rPr>
          <w:rFonts w:ascii="Garamond" w:hAnsi="Garamond"/>
          <w:b/>
          <w:sz w:val="24"/>
          <w:szCs w:val="24"/>
        </w:rPr>
        <w:br w:type="page"/>
      </w:r>
    </w:p>
    <w:p w:rsidR="00A7188B" w:rsidRDefault="00A7188B" w:rsidP="00A869FD">
      <w:pPr>
        <w:spacing w:after="0" w:line="240" w:lineRule="auto"/>
        <w:outlineLvl w:val="0"/>
        <w:rPr>
          <w:rFonts w:ascii="Garamond" w:hAnsi="Garamond"/>
          <w:b/>
          <w:sz w:val="24"/>
          <w:szCs w:val="24"/>
        </w:rPr>
      </w:pPr>
      <w:r>
        <w:rPr>
          <w:rFonts w:ascii="Garamond" w:hAnsi="Garamond"/>
          <w:b/>
          <w:sz w:val="24"/>
          <w:szCs w:val="24"/>
        </w:rPr>
        <w:lastRenderedPageBreak/>
        <w:t>Questions</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 </w:t>
      </w:r>
      <w:r w:rsidRPr="001C3B25">
        <w:rPr>
          <w:rFonts w:ascii="Garamond" w:hAnsi="Garamond"/>
          <w:sz w:val="24"/>
          <w:szCs w:val="24"/>
        </w:rPr>
        <w:t>What does an anti-suit injunction do? What purpose does it serve?</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2. </w:t>
      </w:r>
      <w:r w:rsidRPr="001C3B25">
        <w:rPr>
          <w:rFonts w:ascii="Garamond" w:hAnsi="Garamond"/>
          <w:sz w:val="24"/>
          <w:szCs w:val="24"/>
        </w:rPr>
        <w:t>When does the Singapore court have jurisdiction to grant an anti-suit injunction against the defendant? When does the Singapore court have the power to grant an anti-suit injunction against the defendant? What are the limitations based on international comity that the court has set for itself under the common law?</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3. </w:t>
      </w:r>
      <w:r w:rsidRPr="001C3B25">
        <w:rPr>
          <w:rFonts w:ascii="Garamond" w:hAnsi="Garamond"/>
          <w:sz w:val="24"/>
          <w:szCs w:val="24"/>
        </w:rPr>
        <w:t>What are the preconditions to obtaining an anti-suit injunction from the Singapore court where: (a) there is no jurisdiction agreement between the parties; (b) where there is a breach of an exclusive choice of court agreement; and (c) where there is a breach of a non-exclusive choice of court agreement?</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4. </w:t>
      </w:r>
      <w:r w:rsidRPr="001C3B25">
        <w:rPr>
          <w:rFonts w:ascii="Garamond" w:hAnsi="Garamond"/>
          <w:sz w:val="24"/>
          <w:szCs w:val="24"/>
        </w:rPr>
        <w:t xml:space="preserve">In view of the fact that most international commercial litigation today is litigation about where to litigate, is the role played by the </w:t>
      </w:r>
      <w:proofErr w:type="spellStart"/>
      <w:r w:rsidRPr="008E58C1">
        <w:rPr>
          <w:rFonts w:ascii="Garamond" w:hAnsi="Garamond"/>
          <w:i/>
          <w:sz w:val="24"/>
          <w:szCs w:val="24"/>
        </w:rPr>
        <w:t>Mareva</w:t>
      </w:r>
      <w:proofErr w:type="spellEnd"/>
      <w:r w:rsidRPr="008E58C1">
        <w:rPr>
          <w:rFonts w:ascii="Garamond" w:hAnsi="Garamond"/>
          <w:i/>
          <w:sz w:val="24"/>
          <w:szCs w:val="24"/>
        </w:rPr>
        <w:t xml:space="preserve"> </w:t>
      </w:r>
      <w:r w:rsidRPr="001C3B25">
        <w:rPr>
          <w:rFonts w:ascii="Garamond" w:hAnsi="Garamond"/>
          <w:sz w:val="24"/>
          <w:szCs w:val="24"/>
        </w:rPr>
        <w:t>injunction in cross-border litigation enhanced or diminished as compared to domestic litigation?</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5. </w:t>
      </w:r>
      <w:r w:rsidRPr="001C3B25">
        <w:rPr>
          <w:rFonts w:ascii="Garamond" w:hAnsi="Garamond"/>
          <w:sz w:val="24"/>
          <w:szCs w:val="24"/>
        </w:rPr>
        <w:t xml:space="preserve">When does the Singapore court have jurisdiction to grant the </w:t>
      </w:r>
      <w:proofErr w:type="spellStart"/>
      <w:r w:rsidRPr="008E58C1">
        <w:rPr>
          <w:rFonts w:ascii="Garamond" w:hAnsi="Garamond"/>
          <w:i/>
          <w:sz w:val="24"/>
          <w:szCs w:val="24"/>
        </w:rPr>
        <w:t>Mareva</w:t>
      </w:r>
      <w:proofErr w:type="spellEnd"/>
      <w:r w:rsidRPr="001C3B25">
        <w:rPr>
          <w:rFonts w:ascii="Garamond" w:hAnsi="Garamond"/>
          <w:sz w:val="24"/>
          <w:szCs w:val="24"/>
        </w:rPr>
        <w:t xml:space="preserve"> injunction in a cross-border litigation?</w:t>
      </w:r>
      <w:r>
        <w:rPr>
          <w:rFonts w:ascii="Garamond" w:hAnsi="Garamond"/>
          <w:sz w:val="24"/>
          <w:szCs w:val="24"/>
        </w:rPr>
        <w:t xml:space="preserve"> </w:t>
      </w:r>
      <w:r w:rsidRPr="001C3B25">
        <w:rPr>
          <w:rFonts w:ascii="Garamond" w:hAnsi="Garamond"/>
          <w:sz w:val="24"/>
          <w:szCs w:val="24"/>
        </w:rPr>
        <w:t xml:space="preserve">When does the Singapore court have the power to grant the </w:t>
      </w:r>
      <w:proofErr w:type="spellStart"/>
      <w:r w:rsidRPr="008E58C1">
        <w:rPr>
          <w:rFonts w:ascii="Garamond" w:hAnsi="Garamond"/>
          <w:i/>
          <w:sz w:val="24"/>
          <w:szCs w:val="24"/>
        </w:rPr>
        <w:t>Mareva</w:t>
      </w:r>
      <w:proofErr w:type="spellEnd"/>
      <w:r w:rsidRPr="001C3B25">
        <w:rPr>
          <w:rFonts w:ascii="Garamond" w:hAnsi="Garamond"/>
          <w:sz w:val="24"/>
          <w:szCs w:val="24"/>
        </w:rPr>
        <w:t xml:space="preserve"> injunction in a cross-border litigation?</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6. </w:t>
      </w:r>
      <w:r w:rsidRPr="00C2261D">
        <w:rPr>
          <w:rFonts w:ascii="Garamond" w:hAnsi="Garamond"/>
          <w:sz w:val="24"/>
          <w:szCs w:val="24"/>
        </w:rPr>
        <w:t>Is it desirable, as the Canadian courts have thought so, to require as a general rule that the party must ask the foreign court to stay proceedings before the court of the forum would take his application for an anti-suit injunction seriously (and to reject the application if the foreign court found itself to be the natural forum, unless the foreign decision is somehow perverse)?</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7. </w:t>
      </w:r>
      <w:r w:rsidRPr="00C2261D">
        <w:rPr>
          <w:rFonts w:ascii="Garamond" w:hAnsi="Garamond"/>
          <w:sz w:val="24"/>
          <w:szCs w:val="24"/>
        </w:rPr>
        <w:t xml:space="preserve">What (if at all) should be the significance of the fact that the cause of action relied on by the defendant before the foreign court is one he could not have succeeded on before a Singapore court? </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8. </w:t>
      </w:r>
      <w:r w:rsidRPr="00C2261D">
        <w:rPr>
          <w:rFonts w:ascii="Garamond" w:hAnsi="Garamond"/>
          <w:sz w:val="24"/>
          <w:szCs w:val="24"/>
        </w:rPr>
        <w:t>Is it an invariable requirement that the Singapore court must be the natural forum for the trial before it regards itself has having the power to grant an anti-suit injunction?</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9. </w:t>
      </w:r>
      <w:r w:rsidRPr="00C2261D">
        <w:rPr>
          <w:rFonts w:ascii="Garamond" w:hAnsi="Garamond"/>
          <w:sz w:val="24"/>
          <w:szCs w:val="24"/>
        </w:rPr>
        <w:t>When, if ever, should the Singapore court grant an anti-suit injunction to enforce a foreign exclusive choice of court clause?</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10. </w:t>
      </w:r>
      <w:r w:rsidRPr="00C2261D">
        <w:rPr>
          <w:rFonts w:ascii="Garamond" w:hAnsi="Garamond"/>
          <w:sz w:val="24"/>
          <w:szCs w:val="24"/>
        </w:rPr>
        <w:t xml:space="preserve">Should we believe that the foreign courts are not offended by anti-suit injunctions (see Re Enforcement of an English  Injunction [1997] </w:t>
      </w:r>
      <w:proofErr w:type="spellStart"/>
      <w:r w:rsidRPr="00C2261D">
        <w:rPr>
          <w:rFonts w:ascii="Garamond" w:hAnsi="Garamond"/>
          <w:sz w:val="24"/>
          <w:szCs w:val="24"/>
        </w:rPr>
        <w:t>ILPr</w:t>
      </w:r>
      <w:proofErr w:type="spellEnd"/>
      <w:r w:rsidRPr="00C2261D">
        <w:rPr>
          <w:rFonts w:ascii="Garamond" w:hAnsi="Garamond"/>
          <w:sz w:val="24"/>
          <w:szCs w:val="24"/>
        </w:rPr>
        <w:t xml:space="preserve"> 320 (Düsseldorf CA) and General Star Indemnity Ltd v Stirling Cooke Browne Reinsurance Brokers Ltd [2003] </w:t>
      </w:r>
      <w:proofErr w:type="spellStart"/>
      <w:r w:rsidRPr="00C2261D">
        <w:rPr>
          <w:rFonts w:ascii="Garamond" w:hAnsi="Garamond"/>
          <w:sz w:val="24"/>
          <w:szCs w:val="24"/>
        </w:rPr>
        <w:t>ILPr</w:t>
      </w:r>
      <w:proofErr w:type="spellEnd"/>
      <w:r w:rsidRPr="00C2261D">
        <w:rPr>
          <w:rFonts w:ascii="Garamond" w:hAnsi="Garamond"/>
          <w:sz w:val="24"/>
          <w:szCs w:val="24"/>
        </w:rPr>
        <w:t xml:space="preserve"> 19, </w:t>
      </w:r>
      <w:hyperlink r:id="rId9" w:history="1">
        <w:r w:rsidRPr="00C2261D">
          <w:rPr>
            <w:rStyle w:val="Hyperlink"/>
            <w:rFonts w:ascii="Garamond" w:hAnsi="Garamond"/>
            <w:sz w:val="24"/>
            <w:szCs w:val="24"/>
          </w:rPr>
          <w:t xml:space="preserve">[2003] EWHC </w:t>
        </w:r>
        <w:proofErr w:type="spellStart"/>
        <w:r w:rsidRPr="00C2261D">
          <w:rPr>
            <w:rStyle w:val="Hyperlink"/>
            <w:rFonts w:ascii="Garamond" w:hAnsi="Garamond"/>
            <w:sz w:val="24"/>
            <w:szCs w:val="24"/>
          </w:rPr>
          <w:t>Comm</w:t>
        </w:r>
        <w:proofErr w:type="spellEnd"/>
        <w:r w:rsidRPr="00C2261D">
          <w:rPr>
            <w:rStyle w:val="Hyperlink"/>
            <w:rFonts w:ascii="Garamond" w:hAnsi="Garamond"/>
            <w:sz w:val="24"/>
            <w:szCs w:val="24"/>
          </w:rPr>
          <w:t xml:space="preserve"> 3</w:t>
        </w:r>
      </w:hyperlink>
      <w:r w:rsidRPr="00C2261D">
        <w:rPr>
          <w:rFonts w:ascii="Garamond" w:hAnsi="Garamond"/>
          <w:sz w:val="24"/>
          <w:szCs w:val="24"/>
        </w:rPr>
        <w:t>? Are there alternative strategies or remedies to the anti-suit injunction which are less damaging to international comity?</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11. </w:t>
      </w:r>
      <w:r w:rsidRPr="00C2261D">
        <w:rPr>
          <w:rFonts w:ascii="Garamond" w:hAnsi="Garamond"/>
          <w:sz w:val="24"/>
          <w:szCs w:val="24"/>
        </w:rPr>
        <w:t xml:space="preserve">Should it make any difference to the Singapore court if it is known that the foreign court, where the defendant’s proceedings are sought to be stopped by an anti-suit injunction from the Singapore court, regards foreign injunctions as interference with the defendant’s constitutional </w:t>
      </w:r>
      <w:proofErr w:type="gramStart"/>
      <w:r w:rsidRPr="00C2261D">
        <w:rPr>
          <w:rFonts w:ascii="Garamond" w:hAnsi="Garamond"/>
          <w:sz w:val="24"/>
          <w:szCs w:val="24"/>
        </w:rPr>
        <w:t>right  to</w:t>
      </w:r>
      <w:proofErr w:type="gramEnd"/>
      <w:r w:rsidRPr="00C2261D">
        <w:rPr>
          <w:rFonts w:ascii="Garamond" w:hAnsi="Garamond"/>
          <w:sz w:val="24"/>
          <w:szCs w:val="24"/>
        </w:rPr>
        <w:t xml:space="preserve"> proceed in that court?</w:t>
      </w:r>
    </w:p>
    <w:p w:rsidR="00A7188B" w:rsidRDefault="00A7188B" w:rsidP="00A7188B">
      <w:pPr>
        <w:spacing w:after="0" w:line="240" w:lineRule="auto"/>
        <w:jc w:val="both"/>
        <w:rPr>
          <w:rFonts w:ascii="Garamond" w:hAnsi="Garamond"/>
          <w:sz w:val="24"/>
          <w:szCs w:val="24"/>
        </w:rPr>
      </w:pPr>
    </w:p>
    <w:p w:rsidR="00A7188B" w:rsidRPr="00C2261D" w:rsidRDefault="00A7188B" w:rsidP="00A7188B">
      <w:pPr>
        <w:spacing w:after="0" w:line="240" w:lineRule="auto"/>
        <w:jc w:val="both"/>
        <w:rPr>
          <w:rFonts w:ascii="Garamond" w:hAnsi="Garamond"/>
          <w:sz w:val="24"/>
          <w:szCs w:val="24"/>
        </w:rPr>
      </w:pPr>
      <w:r>
        <w:rPr>
          <w:rFonts w:ascii="Garamond" w:hAnsi="Garamond"/>
          <w:sz w:val="24"/>
          <w:szCs w:val="24"/>
        </w:rPr>
        <w:t xml:space="preserve">12. </w:t>
      </w:r>
      <w:r w:rsidRPr="00C2261D">
        <w:rPr>
          <w:rFonts w:ascii="Garamond" w:hAnsi="Garamond"/>
          <w:sz w:val="24"/>
          <w:szCs w:val="24"/>
        </w:rPr>
        <w:t xml:space="preserve">What is the effect of the following factors on the jurisdiction and power of the court to grant a </w:t>
      </w:r>
      <w:proofErr w:type="spellStart"/>
      <w:r w:rsidRPr="008E58C1">
        <w:rPr>
          <w:rFonts w:ascii="Garamond" w:hAnsi="Garamond"/>
          <w:i/>
          <w:sz w:val="24"/>
          <w:szCs w:val="24"/>
        </w:rPr>
        <w:t>Mareva</w:t>
      </w:r>
      <w:proofErr w:type="spellEnd"/>
      <w:r w:rsidRPr="00C2261D">
        <w:rPr>
          <w:rFonts w:ascii="Garamond" w:hAnsi="Garamond"/>
          <w:sz w:val="24"/>
          <w:szCs w:val="24"/>
        </w:rPr>
        <w:t xml:space="preserve"> injunction:</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lastRenderedPageBreak/>
        <w:t xml:space="preserve">a. </w:t>
      </w:r>
      <w:r w:rsidRPr="00C2261D">
        <w:rPr>
          <w:rFonts w:ascii="Garamond" w:hAnsi="Garamond"/>
          <w:sz w:val="24"/>
          <w:szCs w:val="24"/>
        </w:rPr>
        <w:t>the defendant is overseas;</w:t>
      </w:r>
    </w:p>
    <w:p w:rsidR="00A7188B" w:rsidRPr="00C2261D" w:rsidRDefault="00A7188B" w:rsidP="00A7188B">
      <w:pPr>
        <w:spacing w:after="0" w:line="240" w:lineRule="auto"/>
        <w:jc w:val="both"/>
        <w:rPr>
          <w:rFonts w:ascii="Garamond" w:hAnsi="Garamond"/>
          <w:sz w:val="24"/>
          <w:szCs w:val="24"/>
        </w:rPr>
      </w:pPr>
      <w:r>
        <w:rPr>
          <w:rFonts w:ascii="Garamond" w:hAnsi="Garamond"/>
          <w:sz w:val="24"/>
          <w:szCs w:val="24"/>
        </w:rPr>
        <w:t xml:space="preserve">b. </w:t>
      </w:r>
      <w:r w:rsidRPr="00C2261D">
        <w:rPr>
          <w:rFonts w:ascii="Garamond" w:hAnsi="Garamond"/>
          <w:sz w:val="24"/>
          <w:szCs w:val="24"/>
        </w:rPr>
        <w:t>the defendant’s assets are overseas;</w:t>
      </w: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c. </w:t>
      </w:r>
      <w:r w:rsidRPr="00C2261D">
        <w:rPr>
          <w:rFonts w:ascii="Garamond" w:hAnsi="Garamond"/>
          <w:sz w:val="24"/>
          <w:szCs w:val="24"/>
        </w:rPr>
        <w:t>the trial will be held overseas.</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13. </w:t>
      </w:r>
      <w:r w:rsidRPr="00C2261D">
        <w:rPr>
          <w:rFonts w:ascii="Garamond" w:hAnsi="Garamond"/>
          <w:sz w:val="24"/>
          <w:szCs w:val="24"/>
        </w:rPr>
        <w:t xml:space="preserve">Consider whether the Singapore court has the jurisdiction and/or power to grant a </w:t>
      </w:r>
      <w:proofErr w:type="spellStart"/>
      <w:r w:rsidRPr="008E58C1">
        <w:rPr>
          <w:rFonts w:ascii="Garamond" w:hAnsi="Garamond"/>
          <w:i/>
          <w:sz w:val="24"/>
          <w:szCs w:val="24"/>
        </w:rPr>
        <w:t>Mareva</w:t>
      </w:r>
      <w:proofErr w:type="spellEnd"/>
      <w:r w:rsidRPr="008E58C1">
        <w:rPr>
          <w:rFonts w:ascii="Garamond" w:hAnsi="Garamond"/>
          <w:i/>
          <w:sz w:val="24"/>
          <w:szCs w:val="24"/>
        </w:rPr>
        <w:t xml:space="preserve"> </w:t>
      </w:r>
      <w:r w:rsidRPr="00C2261D">
        <w:rPr>
          <w:rFonts w:ascii="Garamond" w:hAnsi="Garamond"/>
          <w:sz w:val="24"/>
          <w:szCs w:val="24"/>
        </w:rPr>
        <w:t>injunction against the defendant in the following cases:</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a. </w:t>
      </w:r>
      <w:r w:rsidRPr="00C2261D">
        <w:rPr>
          <w:rFonts w:ascii="Garamond" w:hAnsi="Garamond"/>
          <w:sz w:val="24"/>
          <w:szCs w:val="24"/>
        </w:rPr>
        <w:t>P serves a writ on D in Singapore. D has assets in Singapore, Malaysia and Switzerland, but only the assets in Singapore are sufficient to meet the sum P is claiming. D’s application to stay the proceedings on the basis that Switzerland is clearly the more appropriate forum succeeds.</w:t>
      </w: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 xml:space="preserve">b. </w:t>
      </w:r>
      <w:r w:rsidRPr="00C2261D">
        <w:rPr>
          <w:rFonts w:ascii="Garamond" w:hAnsi="Garamond"/>
          <w:sz w:val="24"/>
          <w:szCs w:val="24"/>
        </w:rPr>
        <w:t>P obtains leave ex parte to serve a writ on D in Switzerland. D has assets in Singapore, Malaysia and Switzerland, but only the assets in Singapore are sufficient to meet the sum P is claiming. D instructs counsel to set aside the leave. It is common ground that Switzerland is clearly the more appropriate forum.</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jc w:val="both"/>
        <w:rPr>
          <w:rFonts w:ascii="Garamond" w:hAnsi="Garamond"/>
          <w:sz w:val="24"/>
          <w:szCs w:val="24"/>
        </w:rPr>
      </w:pPr>
      <w:r>
        <w:rPr>
          <w:rFonts w:ascii="Garamond" w:hAnsi="Garamond"/>
          <w:sz w:val="24"/>
          <w:szCs w:val="24"/>
        </w:rPr>
        <w:t>Does it make any difference if we assume that under the law of Switzerland, pre-judgment asset- freezing orders are regarded as unconstitutional?</w:t>
      </w:r>
    </w:p>
    <w:p w:rsidR="00A7188B" w:rsidRPr="00C2261D" w:rsidRDefault="00A7188B" w:rsidP="00A7188B">
      <w:pPr>
        <w:spacing w:after="0" w:line="240" w:lineRule="auto"/>
        <w:jc w:val="both"/>
        <w:rPr>
          <w:rFonts w:ascii="Garamond" w:hAnsi="Garamond"/>
          <w:sz w:val="24"/>
          <w:szCs w:val="24"/>
        </w:rPr>
      </w:pPr>
      <w:r>
        <w:rPr>
          <w:rFonts w:ascii="Garamond" w:hAnsi="Garamond"/>
          <w:sz w:val="24"/>
          <w:szCs w:val="24"/>
        </w:rPr>
        <w:t xml:space="preserve"> </w:t>
      </w:r>
    </w:p>
    <w:p w:rsidR="00A7188B" w:rsidRPr="00C2261D" w:rsidRDefault="00A7188B" w:rsidP="00A7188B">
      <w:pPr>
        <w:spacing w:after="0" w:line="240" w:lineRule="auto"/>
        <w:jc w:val="both"/>
        <w:rPr>
          <w:rFonts w:ascii="Garamond" w:hAnsi="Garamond"/>
          <w:sz w:val="24"/>
          <w:szCs w:val="24"/>
        </w:rPr>
      </w:pPr>
      <w:r>
        <w:rPr>
          <w:rFonts w:ascii="Garamond" w:hAnsi="Garamond"/>
          <w:sz w:val="24"/>
          <w:szCs w:val="24"/>
        </w:rPr>
        <w:t xml:space="preserve">14. </w:t>
      </w:r>
      <w:r w:rsidRPr="00C2261D">
        <w:rPr>
          <w:rFonts w:ascii="Garamond" w:hAnsi="Garamond"/>
          <w:sz w:val="24"/>
          <w:szCs w:val="24"/>
        </w:rPr>
        <w:t xml:space="preserve">Can the use of anti-suit injunctions and </w:t>
      </w:r>
      <w:proofErr w:type="spellStart"/>
      <w:r w:rsidRPr="008E58C1">
        <w:rPr>
          <w:rFonts w:ascii="Garamond" w:hAnsi="Garamond"/>
          <w:i/>
          <w:sz w:val="24"/>
          <w:szCs w:val="24"/>
        </w:rPr>
        <w:t>Mareva</w:t>
      </w:r>
      <w:proofErr w:type="spellEnd"/>
      <w:r w:rsidRPr="00C2261D">
        <w:rPr>
          <w:rFonts w:ascii="Garamond" w:hAnsi="Garamond"/>
          <w:sz w:val="24"/>
          <w:szCs w:val="24"/>
        </w:rPr>
        <w:t xml:space="preserve"> injunctions be controlled by contractual clauses?</w:t>
      </w:r>
    </w:p>
    <w:p w:rsidR="00A7188B" w:rsidRDefault="00A7188B" w:rsidP="00A7188B">
      <w:pPr>
        <w:spacing w:after="0" w:line="240" w:lineRule="auto"/>
        <w:jc w:val="both"/>
        <w:rPr>
          <w:rFonts w:ascii="Garamond" w:hAnsi="Garamond"/>
          <w:sz w:val="24"/>
          <w:szCs w:val="24"/>
        </w:rPr>
      </w:pPr>
    </w:p>
    <w:p w:rsidR="00A7188B" w:rsidRDefault="00A7188B" w:rsidP="00A7188B">
      <w:pPr>
        <w:spacing w:after="0" w:line="240" w:lineRule="auto"/>
        <w:rPr>
          <w:rFonts w:ascii="Garamond" w:hAnsi="Garamond"/>
          <w:b/>
          <w:sz w:val="24"/>
          <w:szCs w:val="24"/>
        </w:rPr>
      </w:pPr>
      <w:r>
        <w:rPr>
          <w:rFonts w:ascii="Garamond" w:hAnsi="Garamond"/>
          <w:b/>
          <w:sz w:val="24"/>
          <w:szCs w:val="24"/>
        </w:rPr>
        <w:br w:type="page"/>
      </w:r>
    </w:p>
    <w:p w:rsidR="00A7188B" w:rsidRPr="001C3B25" w:rsidRDefault="00A7188B" w:rsidP="00A869FD">
      <w:pPr>
        <w:spacing w:after="0" w:line="240" w:lineRule="auto"/>
        <w:jc w:val="both"/>
        <w:outlineLvl w:val="0"/>
        <w:rPr>
          <w:rFonts w:ascii="Garamond" w:hAnsi="Garamond"/>
          <w:b/>
          <w:sz w:val="24"/>
          <w:szCs w:val="24"/>
        </w:rPr>
      </w:pPr>
      <w:r w:rsidRPr="00D051D9">
        <w:rPr>
          <w:rFonts w:ascii="Garamond" w:hAnsi="Garamond"/>
          <w:b/>
          <w:sz w:val="24"/>
          <w:szCs w:val="24"/>
        </w:rPr>
        <w:lastRenderedPageBreak/>
        <w:t>Seminar Outline:</w:t>
      </w:r>
    </w:p>
    <w:p w:rsidR="00A7188B" w:rsidRDefault="00A7188B" w:rsidP="00431698">
      <w:pPr>
        <w:pStyle w:val="ListParagraph"/>
        <w:spacing w:after="0" w:line="240" w:lineRule="auto"/>
        <w:ind w:left="0"/>
        <w:rPr>
          <w:rFonts w:ascii="Garamond" w:hAnsi="Garamond"/>
          <w:sz w:val="24"/>
          <w:szCs w:val="24"/>
        </w:rPr>
      </w:pPr>
    </w:p>
    <w:p w:rsidR="00A7188B" w:rsidRDefault="00A7188B" w:rsidP="00A869FD">
      <w:pPr>
        <w:pStyle w:val="ListParagraph"/>
        <w:spacing w:after="0" w:line="240" w:lineRule="auto"/>
        <w:ind w:left="0"/>
        <w:outlineLvl w:val="0"/>
        <w:rPr>
          <w:ins w:id="0" w:author="NG Jun Xuan" w:date="2018-02-09T13:46:00Z"/>
          <w:rFonts w:ascii="Garamond" w:hAnsi="Garamond"/>
          <w:b/>
          <w:sz w:val="24"/>
          <w:szCs w:val="24"/>
        </w:rPr>
      </w:pPr>
      <w:r w:rsidRPr="00C923BB">
        <w:rPr>
          <w:rFonts w:ascii="Garamond" w:hAnsi="Garamond"/>
          <w:b/>
          <w:sz w:val="24"/>
          <w:szCs w:val="24"/>
        </w:rPr>
        <w:t xml:space="preserve">1. </w:t>
      </w:r>
      <w:r>
        <w:rPr>
          <w:rFonts w:ascii="Garamond" w:hAnsi="Garamond"/>
          <w:b/>
          <w:sz w:val="24"/>
          <w:szCs w:val="24"/>
        </w:rPr>
        <w:t xml:space="preserve">Anti-suit </w:t>
      </w:r>
      <w:r w:rsidRPr="00C923BB">
        <w:rPr>
          <w:rFonts w:ascii="Garamond" w:hAnsi="Garamond"/>
          <w:b/>
          <w:sz w:val="24"/>
          <w:szCs w:val="24"/>
        </w:rPr>
        <w:t>Injunctions</w:t>
      </w:r>
    </w:p>
    <w:p w:rsidR="00A869FD" w:rsidRPr="00CB5BB1" w:rsidRDefault="00A869FD" w:rsidP="00A869FD">
      <w:pPr>
        <w:pStyle w:val="ListParagraph"/>
        <w:spacing w:after="0" w:line="240" w:lineRule="auto"/>
        <w:ind w:left="0"/>
        <w:outlineLvl w:val="0"/>
        <w:rPr>
          <w:ins w:id="1" w:author="NG Jun Xuan" w:date="2018-02-09T13:46:00Z"/>
          <w:rFonts w:ascii="Garamond" w:hAnsi="Garamond"/>
          <w:sz w:val="24"/>
          <w:szCs w:val="24"/>
          <w:rPrChange w:id="2" w:author="NG Jun Xuan" w:date="2018-02-09T13:46:00Z">
            <w:rPr>
              <w:ins w:id="3" w:author="NG Jun Xuan" w:date="2018-02-09T13:46:00Z"/>
              <w:rFonts w:ascii="Garamond" w:hAnsi="Garamond"/>
              <w:b/>
              <w:sz w:val="24"/>
              <w:szCs w:val="24"/>
            </w:rPr>
          </w:rPrChange>
        </w:rPr>
      </w:pPr>
    </w:p>
    <w:p w:rsidR="00A4413B" w:rsidRPr="00EC7A97" w:rsidDel="00E90982" w:rsidRDefault="00A4413B" w:rsidP="00584435">
      <w:pPr>
        <w:pStyle w:val="ListParagraph"/>
        <w:numPr>
          <w:ilvl w:val="0"/>
          <w:numId w:val="7"/>
        </w:numPr>
        <w:spacing w:after="0" w:line="240" w:lineRule="auto"/>
        <w:outlineLvl w:val="0"/>
        <w:rPr>
          <w:del w:id="4" w:author="NG Jun Xuan" w:date="2018-02-09T14:04:00Z"/>
          <w:rFonts w:ascii="Garamond" w:hAnsi="Garamond"/>
          <w:sz w:val="24"/>
          <w:szCs w:val="24"/>
          <w:rPrChange w:id="5" w:author="NG Jun Xuan" w:date="2018-02-09T13:47:00Z">
            <w:rPr>
              <w:del w:id="6" w:author="NG Jun Xuan" w:date="2018-02-09T14:04:00Z"/>
              <w:rFonts w:ascii="Garamond" w:hAnsi="Garamond"/>
              <w:b/>
              <w:sz w:val="24"/>
              <w:szCs w:val="24"/>
            </w:rPr>
          </w:rPrChange>
        </w:rPr>
        <w:pPrChange w:id="7" w:author="NG Jun Xuan" w:date="2018-02-09T14:00:00Z">
          <w:pPr>
            <w:pStyle w:val="ListParagraph"/>
            <w:spacing w:after="0" w:line="240" w:lineRule="auto"/>
            <w:ind w:left="0"/>
            <w:outlineLvl w:val="0"/>
          </w:pPr>
        </w:pPrChange>
      </w:pPr>
    </w:p>
    <w:p w:rsidR="00A7188B" w:rsidRDefault="00A7188B" w:rsidP="00431698">
      <w:pPr>
        <w:pStyle w:val="ListParagraph"/>
        <w:spacing w:after="0" w:line="240" w:lineRule="auto"/>
        <w:ind w:left="0"/>
        <w:rPr>
          <w:rFonts w:ascii="Garamond" w:hAnsi="Garamond"/>
          <w:sz w:val="24"/>
          <w:szCs w:val="24"/>
        </w:rPr>
      </w:pPr>
    </w:p>
    <w:p w:rsidR="00A7188B" w:rsidRPr="00D051D9" w:rsidRDefault="00A7188B" w:rsidP="00431698">
      <w:pPr>
        <w:pStyle w:val="ListParagraph"/>
        <w:spacing w:after="0" w:line="240" w:lineRule="auto"/>
        <w:ind w:left="0"/>
        <w:rPr>
          <w:rFonts w:ascii="Garamond" w:hAnsi="Garamond"/>
          <w:sz w:val="24"/>
          <w:szCs w:val="24"/>
        </w:rPr>
      </w:pPr>
      <w:r>
        <w:rPr>
          <w:rFonts w:ascii="Garamond" w:hAnsi="Garamond"/>
          <w:sz w:val="24"/>
          <w:szCs w:val="24"/>
        </w:rPr>
        <w:t xml:space="preserve">The five elements below are from </w:t>
      </w:r>
      <w:r w:rsidRPr="00550016">
        <w:rPr>
          <w:rFonts w:ascii="Garamond" w:hAnsi="Garamond"/>
          <w:i/>
          <w:sz w:val="24"/>
          <w:szCs w:val="24"/>
        </w:rPr>
        <w:t xml:space="preserve">Kirkham John Reginald Stott v Trane US </w:t>
      </w:r>
      <w:proofErr w:type="spellStart"/>
      <w:r w:rsidRPr="00550016">
        <w:rPr>
          <w:rFonts w:ascii="Garamond" w:hAnsi="Garamond"/>
          <w:i/>
          <w:sz w:val="24"/>
          <w:szCs w:val="24"/>
        </w:rPr>
        <w:t>Inc</w:t>
      </w:r>
      <w:proofErr w:type="spellEnd"/>
      <w:r w:rsidRPr="00550016">
        <w:rPr>
          <w:rFonts w:ascii="Garamond" w:hAnsi="Garamond"/>
          <w:sz w:val="24"/>
          <w:szCs w:val="24"/>
        </w:rPr>
        <w:t xml:space="preserve"> [2009] 4 SLR(R) 428</w:t>
      </w:r>
      <w:r>
        <w:rPr>
          <w:rFonts w:ascii="Garamond" w:hAnsi="Garamond"/>
          <w:sz w:val="24"/>
          <w:szCs w:val="24"/>
        </w:rPr>
        <w:t>, [28]</w:t>
      </w:r>
      <w:proofErr w:type="gramStart"/>
      <w:r>
        <w:rPr>
          <w:rFonts w:ascii="Garamond" w:hAnsi="Garamond"/>
          <w:sz w:val="24"/>
          <w:szCs w:val="24"/>
        </w:rPr>
        <w:t>-[</w:t>
      </w:r>
      <w:proofErr w:type="gramEnd"/>
      <w:r>
        <w:rPr>
          <w:rFonts w:ascii="Garamond" w:hAnsi="Garamond"/>
          <w:sz w:val="24"/>
          <w:szCs w:val="24"/>
        </w:rPr>
        <w:t>29]:</w:t>
      </w:r>
    </w:p>
    <w:p w:rsidR="00A7188B" w:rsidRPr="00D051D9" w:rsidRDefault="00A7188B" w:rsidP="00431698">
      <w:pPr>
        <w:pStyle w:val="ListParagraph"/>
        <w:spacing w:after="0" w:line="240" w:lineRule="auto"/>
        <w:ind w:left="0"/>
        <w:rPr>
          <w:rFonts w:ascii="Garamond" w:hAnsi="Garamond"/>
          <w:i/>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(a) Amenability of the defendant to the jurisdiction of the Singapore court</w:t>
      </w:r>
    </w:p>
    <w:p w:rsidR="00A7188B" w:rsidRDefault="00A7188B" w:rsidP="00431698">
      <w:pPr>
        <w:pStyle w:val="ListParagraph"/>
        <w:spacing w:after="0" w:line="240" w:lineRule="auto"/>
        <w:ind w:left="0"/>
        <w:rPr>
          <w:rFonts w:ascii="Garamond" w:hAnsi="Garamond"/>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 xml:space="preserve">(b) Singapore is </w:t>
      </w:r>
      <w:r w:rsidRPr="007C2663">
        <w:rPr>
          <w:rFonts w:ascii="Garamond" w:hAnsi="Garamond"/>
          <w:i/>
          <w:sz w:val="24"/>
          <w:szCs w:val="24"/>
        </w:rPr>
        <w:t xml:space="preserve">forum </w:t>
      </w:r>
      <w:proofErr w:type="spellStart"/>
      <w:r w:rsidRPr="007C2663">
        <w:rPr>
          <w:rFonts w:ascii="Garamond" w:hAnsi="Garamond"/>
          <w:i/>
          <w:sz w:val="24"/>
          <w:szCs w:val="24"/>
        </w:rPr>
        <w:t>conveniens</w:t>
      </w:r>
      <w:proofErr w:type="spellEnd"/>
    </w:p>
    <w:p w:rsidR="00A7188B" w:rsidRDefault="00A7188B" w:rsidP="00431698">
      <w:pPr>
        <w:pStyle w:val="ListParagraph"/>
        <w:spacing w:after="0" w:line="240" w:lineRule="auto"/>
        <w:ind w:left="0"/>
        <w:rPr>
          <w:rFonts w:ascii="Garamond" w:hAnsi="Garamond"/>
          <w:i/>
          <w:sz w:val="24"/>
          <w:szCs w:val="24"/>
        </w:rPr>
      </w:pPr>
    </w:p>
    <w:p w:rsidR="00A7188B" w:rsidRDefault="00A7188B" w:rsidP="00A869FD">
      <w:pPr>
        <w:pStyle w:val="ListParagraph"/>
        <w:spacing w:after="0" w:line="240" w:lineRule="auto"/>
        <w:ind w:left="0"/>
        <w:outlineLvl w:val="0"/>
        <w:rPr>
          <w:rFonts w:ascii="Garamond" w:hAnsi="Garamond"/>
          <w:sz w:val="24"/>
          <w:szCs w:val="24"/>
        </w:rPr>
      </w:pPr>
      <w:r>
        <w:rPr>
          <w:rFonts w:ascii="Garamond" w:hAnsi="Garamond"/>
          <w:i/>
          <w:sz w:val="24"/>
          <w:szCs w:val="24"/>
        </w:rPr>
        <w:t>Question</w:t>
      </w:r>
      <w:r>
        <w:rPr>
          <w:rFonts w:ascii="Garamond" w:hAnsi="Garamond"/>
          <w:sz w:val="24"/>
          <w:szCs w:val="24"/>
        </w:rPr>
        <w:t>: Must Singapore always be the natural forum for the dispute?</w:t>
      </w:r>
    </w:p>
    <w:p w:rsidR="00A7188B" w:rsidRDefault="00A7188B"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proofErr w:type="spellStart"/>
      <w:r>
        <w:rPr>
          <w:rFonts w:ascii="Garamond" w:hAnsi="Garamond"/>
          <w:sz w:val="24"/>
          <w:szCs w:val="24"/>
        </w:rPr>
        <w:t>i</w:t>
      </w:r>
      <w:proofErr w:type="spellEnd"/>
      <w:r>
        <w:rPr>
          <w:rFonts w:ascii="Garamond" w:hAnsi="Garamond"/>
          <w:sz w:val="24"/>
          <w:szCs w:val="24"/>
        </w:rPr>
        <w:t>. Alternative fora cases, where Singapore is one of the available fora</w:t>
      </w:r>
    </w:p>
    <w:p w:rsidR="00A7188B" w:rsidRPr="001C3B25" w:rsidRDefault="00A7188B"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proofErr w:type="spellStart"/>
      <w:r w:rsidRPr="00163137">
        <w:rPr>
          <w:rFonts w:ascii="Garamond" w:hAnsi="Garamond"/>
          <w:i/>
          <w:sz w:val="24"/>
          <w:szCs w:val="24"/>
        </w:rPr>
        <w:t>Societe</w:t>
      </w:r>
      <w:proofErr w:type="spellEnd"/>
      <w:r w:rsidRPr="00163137">
        <w:rPr>
          <w:rFonts w:ascii="Garamond" w:hAnsi="Garamond"/>
          <w:i/>
          <w:sz w:val="24"/>
          <w:szCs w:val="24"/>
        </w:rPr>
        <w:t xml:space="preserve"> </w:t>
      </w:r>
      <w:proofErr w:type="spellStart"/>
      <w:r w:rsidRPr="00163137">
        <w:rPr>
          <w:rFonts w:ascii="Garamond" w:hAnsi="Garamond"/>
          <w:i/>
          <w:sz w:val="24"/>
          <w:szCs w:val="24"/>
        </w:rPr>
        <w:t>Nationale</w:t>
      </w:r>
      <w:proofErr w:type="spellEnd"/>
      <w:r w:rsidRPr="00163137">
        <w:rPr>
          <w:rFonts w:ascii="Garamond" w:hAnsi="Garamond"/>
          <w:i/>
          <w:sz w:val="24"/>
          <w:szCs w:val="24"/>
        </w:rPr>
        <w:t xml:space="preserve"> </w:t>
      </w:r>
      <w:proofErr w:type="spellStart"/>
      <w:r w:rsidRPr="00163137">
        <w:rPr>
          <w:rFonts w:ascii="Garamond" w:hAnsi="Garamond"/>
          <w:i/>
          <w:sz w:val="24"/>
          <w:szCs w:val="24"/>
        </w:rPr>
        <w:t>Industrielle</w:t>
      </w:r>
      <w:proofErr w:type="spellEnd"/>
      <w:r w:rsidRPr="00163137">
        <w:rPr>
          <w:rFonts w:ascii="Garamond" w:hAnsi="Garamond"/>
          <w:i/>
          <w:sz w:val="24"/>
          <w:szCs w:val="24"/>
        </w:rPr>
        <w:t xml:space="preserve"> Aerospatiale v Lee </w:t>
      </w:r>
      <w:proofErr w:type="spellStart"/>
      <w:r w:rsidRPr="00163137">
        <w:rPr>
          <w:rFonts w:ascii="Garamond" w:hAnsi="Garamond"/>
          <w:i/>
          <w:sz w:val="24"/>
          <w:szCs w:val="24"/>
        </w:rPr>
        <w:t>Kui</w:t>
      </w:r>
      <w:proofErr w:type="spellEnd"/>
      <w:r w:rsidRPr="00163137">
        <w:rPr>
          <w:rFonts w:ascii="Garamond" w:hAnsi="Garamond"/>
          <w:i/>
          <w:sz w:val="24"/>
          <w:szCs w:val="24"/>
        </w:rPr>
        <w:t xml:space="preserve"> </w:t>
      </w:r>
      <w:proofErr w:type="spellStart"/>
      <w:r w:rsidRPr="00163137">
        <w:rPr>
          <w:rFonts w:ascii="Garamond" w:hAnsi="Garamond"/>
          <w:i/>
          <w:sz w:val="24"/>
          <w:szCs w:val="24"/>
        </w:rPr>
        <w:t>Jak</w:t>
      </w:r>
      <w:proofErr w:type="spellEnd"/>
      <w:r w:rsidRPr="001C3B25">
        <w:rPr>
          <w:rFonts w:ascii="Garamond" w:hAnsi="Garamond"/>
          <w:sz w:val="24"/>
          <w:szCs w:val="24"/>
        </w:rPr>
        <w:t xml:space="preserve"> [1987] AC 871</w:t>
      </w:r>
    </w:p>
    <w:p w:rsidR="00A7188B" w:rsidRPr="001C3B25" w:rsidRDefault="00A7188B" w:rsidP="00431698">
      <w:pPr>
        <w:pStyle w:val="ListParagraph"/>
        <w:spacing w:after="0" w:line="240" w:lineRule="auto"/>
        <w:rPr>
          <w:rFonts w:ascii="Garamond" w:hAnsi="Garamond"/>
          <w:sz w:val="24"/>
          <w:szCs w:val="24"/>
        </w:rPr>
      </w:pPr>
      <w:r w:rsidRPr="00163137">
        <w:rPr>
          <w:rFonts w:ascii="Garamond" w:hAnsi="Garamond"/>
          <w:i/>
          <w:sz w:val="24"/>
          <w:szCs w:val="24"/>
        </w:rPr>
        <w:t xml:space="preserve">Kirkham v Trane US </w:t>
      </w:r>
      <w:proofErr w:type="spellStart"/>
      <w:r w:rsidRPr="00163137">
        <w:rPr>
          <w:rFonts w:ascii="Garamond" w:hAnsi="Garamond"/>
          <w:i/>
          <w:sz w:val="24"/>
          <w:szCs w:val="24"/>
        </w:rPr>
        <w:t>Inc</w:t>
      </w:r>
      <w:proofErr w:type="spellEnd"/>
      <w:r w:rsidRPr="001C3B25">
        <w:rPr>
          <w:rFonts w:ascii="Garamond" w:hAnsi="Garamond"/>
          <w:sz w:val="24"/>
          <w:szCs w:val="24"/>
        </w:rPr>
        <w:t xml:space="preserve"> [2009] SLR(R) 428</w:t>
      </w:r>
    </w:p>
    <w:p w:rsidR="00A7188B" w:rsidRPr="001C3B25" w:rsidRDefault="00A7188B" w:rsidP="00431698">
      <w:pPr>
        <w:pStyle w:val="ListParagraph"/>
        <w:spacing w:after="0" w:line="240" w:lineRule="auto"/>
        <w:rPr>
          <w:rFonts w:ascii="Garamond" w:hAnsi="Garamond"/>
          <w:sz w:val="24"/>
          <w:szCs w:val="24"/>
        </w:rPr>
      </w:pPr>
      <w:r w:rsidRPr="001C3B25">
        <w:rPr>
          <w:rFonts w:ascii="Garamond" w:hAnsi="Garamond"/>
          <w:sz w:val="24"/>
          <w:szCs w:val="24"/>
        </w:rPr>
        <w:tab/>
      </w:r>
    </w:p>
    <w:p w:rsidR="00A7188B" w:rsidRPr="001C3B25" w:rsidRDefault="00A7188B" w:rsidP="00A869FD">
      <w:pPr>
        <w:pStyle w:val="ListParagraph"/>
        <w:spacing w:after="0" w:line="240" w:lineRule="auto"/>
        <w:outlineLvl w:val="0"/>
        <w:rPr>
          <w:rFonts w:ascii="Garamond" w:hAnsi="Garamond"/>
          <w:sz w:val="24"/>
          <w:szCs w:val="24"/>
        </w:rPr>
      </w:pPr>
      <w:r>
        <w:rPr>
          <w:rFonts w:ascii="Garamond" w:hAnsi="Garamond"/>
          <w:sz w:val="24"/>
          <w:szCs w:val="24"/>
        </w:rPr>
        <w:t xml:space="preserve">ii. </w:t>
      </w:r>
      <w:r w:rsidRPr="001C3B25">
        <w:rPr>
          <w:rFonts w:ascii="Garamond" w:hAnsi="Garamond"/>
          <w:sz w:val="24"/>
          <w:szCs w:val="24"/>
        </w:rPr>
        <w:t>Single forum case</w:t>
      </w:r>
    </w:p>
    <w:p w:rsidR="00A7188B" w:rsidRPr="001C3B25" w:rsidRDefault="00A7188B"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r w:rsidRPr="00163137">
        <w:rPr>
          <w:rFonts w:ascii="Garamond" w:hAnsi="Garamond"/>
          <w:i/>
          <w:sz w:val="24"/>
          <w:szCs w:val="24"/>
        </w:rPr>
        <w:t>British Airways v Laker Airways</w:t>
      </w:r>
      <w:r w:rsidRPr="001C3B25">
        <w:rPr>
          <w:rFonts w:ascii="Garamond" w:hAnsi="Garamond"/>
          <w:sz w:val="24"/>
          <w:szCs w:val="24"/>
        </w:rPr>
        <w:t xml:space="preserve"> [1985] AC 58</w:t>
      </w:r>
    </w:p>
    <w:p w:rsidR="00A7188B" w:rsidRPr="001C3B25" w:rsidRDefault="00A7188B" w:rsidP="00431698">
      <w:pPr>
        <w:pStyle w:val="ListParagraph"/>
        <w:spacing w:after="0" w:line="240" w:lineRule="auto"/>
        <w:rPr>
          <w:rFonts w:ascii="Garamond" w:hAnsi="Garamond"/>
          <w:sz w:val="24"/>
          <w:szCs w:val="24"/>
        </w:rPr>
      </w:pPr>
      <w:r w:rsidRPr="00163137">
        <w:rPr>
          <w:rFonts w:ascii="Garamond" w:hAnsi="Garamond"/>
          <w:i/>
          <w:sz w:val="24"/>
          <w:szCs w:val="24"/>
        </w:rPr>
        <w:t>Midland Bank v Laker Airways</w:t>
      </w:r>
      <w:r w:rsidRPr="001C3B25">
        <w:rPr>
          <w:rFonts w:ascii="Garamond" w:hAnsi="Garamond"/>
          <w:sz w:val="24"/>
          <w:szCs w:val="24"/>
        </w:rPr>
        <w:t xml:space="preserve"> [1986] QB 689</w:t>
      </w:r>
    </w:p>
    <w:p w:rsidR="00A7188B" w:rsidRDefault="004C78D5" w:rsidP="00431698">
      <w:pPr>
        <w:pStyle w:val="ListParagraph"/>
        <w:spacing w:after="0" w:line="240" w:lineRule="auto"/>
        <w:rPr>
          <w:rFonts w:ascii="Garamond" w:hAnsi="Garamond"/>
          <w:sz w:val="24"/>
          <w:szCs w:val="24"/>
        </w:rPr>
      </w:pPr>
      <w:r w:rsidRPr="006B560D">
        <w:rPr>
          <w:rFonts w:ascii="Garamond" w:hAnsi="Garamond"/>
          <w:i/>
          <w:sz w:val="24"/>
          <w:szCs w:val="24"/>
        </w:rPr>
        <w:t xml:space="preserve">Morgan Stanley Asia (Singapore) Pte v Hong Leong Finance Ltd </w:t>
      </w:r>
      <w:r w:rsidRPr="006B560D">
        <w:rPr>
          <w:rFonts w:ascii="Garamond" w:hAnsi="Garamond"/>
          <w:sz w:val="24"/>
          <w:szCs w:val="24"/>
        </w:rPr>
        <w:t>[2013] 3 SLR 409</w:t>
      </w:r>
    </w:p>
    <w:p w:rsidR="004C78D5" w:rsidRPr="001C3B25" w:rsidRDefault="004C78D5"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r>
        <w:rPr>
          <w:rFonts w:ascii="Garamond" w:hAnsi="Garamond"/>
          <w:sz w:val="24"/>
          <w:szCs w:val="24"/>
        </w:rPr>
        <w:t xml:space="preserve">iii. </w:t>
      </w:r>
      <w:r w:rsidRPr="001C3B25">
        <w:rPr>
          <w:rFonts w:ascii="Garamond" w:hAnsi="Garamond"/>
          <w:sz w:val="24"/>
          <w:szCs w:val="24"/>
        </w:rPr>
        <w:t>Dual fora case</w:t>
      </w:r>
      <w:r>
        <w:rPr>
          <w:rFonts w:ascii="Garamond" w:hAnsi="Garamond"/>
          <w:sz w:val="24"/>
          <w:szCs w:val="24"/>
        </w:rPr>
        <w:t>, but neither forum</w:t>
      </w:r>
      <w:r w:rsidRPr="001C3B25">
        <w:rPr>
          <w:rFonts w:ascii="Garamond" w:hAnsi="Garamond"/>
          <w:sz w:val="24"/>
          <w:szCs w:val="24"/>
        </w:rPr>
        <w:t xml:space="preserve"> is Singapore </w:t>
      </w:r>
    </w:p>
    <w:p w:rsidR="00A7188B" w:rsidRPr="001C3B25" w:rsidRDefault="00A7188B" w:rsidP="00431698">
      <w:pPr>
        <w:pStyle w:val="ListParagraph"/>
        <w:spacing w:after="0" w:line="240" w:lineRule="auto"/>
        <w:rPr>
          <w:rFonts w:ascii="Garamond" w:hAnsi="Garamond"/>
          <w:sz w:val="24"/>
          <w:szCs w:val="24"/>
        </w:rPr>
      </w:pPr>
    </w:p>
    <w:p w:rsidR="00A7188B" w:rsidRPr="001C3B25" w:rsidRDefault="00A7188B" w:rsidP="00A869FD">
      <w:pPr>
        <w:pStyle w:val="ListParagraph"/>
        <w:spacing w:after="0" w:line="240" w:lineRule="auto"/>
        <w:outlineLvl w:val="0"/>
        <w:rPr>
          <w:rFonts w:ascii="Garamond" w:hAnsi="Garamond"/>
          <w:sz w:val="24"/>
          <w:szCs w:val="24"/>
        </w:rPr>
      </w:pPr>
      <w:r w:rsidRPr="00163137">
        <w:rPr>
          <w:rFonts w:ascii="Garamond" w:hAnsi="Garamond"/>
          <w:i/>
          <w:sz w:val="24"/>
          <w:szCs w:val="24"/>
        </w:rPr>
        <w:t>Airbus Industries GIE v Patel</w:t>
      </w:r>
      <w:r w:rsidRPr="001C3B25">
        <w:rPr>
          <w:rFonts w:ascii="Garamond" w:hAnsi="Garamond"/>
          <w:sz w:val="24"/>
          <w:szCs w:val="24"/>
        </w:rPr>
        <w:t xml:space="preserve"> [1999] 1 AC 119</w:t>
      </w:r>
    </w:p>
    <w:p w:rsidR="00A7188B" w:rsidRDefault="00A7188B" w:rsidP="00431698">
      <w:pPr>
        <w:pStyle w:val="ListParagraph"/>
        <w:spacing w:after="0" w:line="240" w:lineRule="auto"/>
        <w:rPr>
          <w:rFonts w:ascii="Garamond" w:hAnsi="Garamond"/>
          <w:sz w:val="24"/>
          <w:szCs w:val="24"/>
        </w:rPr>
      </w:pPr>
      <w:r w:rsidRPr="00163137">
        <w:rPr>
          <w:rFonts w:ascii="Garamond" w:hAnsi="Garamond"/>
          <w:i/>
          <w:sz w:val="24"/>
          <w:szCs w:val="24"/>
        </w:rPr>
        <w:t xml:space="preserve">People’s Insurance Co Ltd v Akai Pty Ltd </w:t>
      </w:r>
      <w:r w:rsidRPr="001C3B25">
        <w:rPr>
          <w:rFonts w:ascii="Garamond" w:hAnsi="Garamond"/>
          <w:sz w:val="24"/>
          <w:szCs w:val="24"/>
        </w:rPr>
        <w:t>[1997] 2 SLR(R) 291</w:t>
      </w:r>
    </w:p>
    <w:p w:rsidR="00A7188B" w:rsidRPr="00D051D9" w:rsidRDefault="00A7188B" w:rsidP="00431698">
      <w:pPr>
        <w:pStyle w:val="ListParagraph"/>
        <w:spacing w:after="0" w:line="240" w:lineRule="auto"/>
        <w:ind w:left="0"/>
        <w:rPr>
          <w:rFonts w:ascii="Garamond" w:hAnsi="Garamond"/>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 xml:space="preserve">(c) Vexation or oppression to the plaintiffs </w:t>
      </w:r>
    </w:p>
    <w:p w:rsidR="00A7188B" w:rsidRDefault="00A7188B" w:rsidP="00431698">
      <w:pPr>
        <w:pStyle w:val="ListParagraph"/>
        <w:spacing w:after="0" w:line="240" w:lineRule="auto"/>
        <w:ind w:left="0"/>
        <w:rPr>
          <w:rFonts w:ascii="Garamond" w:hAnsi="Garamond"/>
          <w:i/>
          <w:sz w:val="24"/>
          <w:szCs w:val="24"/>
        </w:rPr>
      </w:pPr>
    </w:p>
    <w:p w:rsidR="00A7188B" w:rsidRDefault="00A7188B" w:rsidP="00A869FD">
      <w:pPr>
        <w:pStyle w:val="ListParagraph"/>
        <w:spacing w:after="0" w:line="240" w:lineRule="auto"/>
        <w:ind w:left="0"/>
        <w:outlineLvl w:val="0"/>
        <w:rPr>
          <w:rFonts w:ascii="Garamond" w:hAnsi="Garamond"/>
          <w:sz w:val="24"/>
          <w:szCs w:val="24"/>
        </w:rPr>
      </w:pPr>
      <w:proofErr w:type="spellStart"/>
      <w:r w:rsidRPr="00163137">
        <w:rPr>
          <w:rFonts w:ascii="Garamond" w:hAnsi="Garamond"/>
          <w:i/>
          <w:sz w:val="24"/>
          <w:szCs w:val="24"/>
        </w:rPr>
        <w:t>Societe</w:t>
      </w:r>
      <w:proofErr w:type="spellEnd"/>
      <w:r w:rsidRPr="00163137">
        <w:rPr>
          <w:rFonts w:ascii="Garamond" w:hAnsi="Garamond"/>
          <w:i/>
          <w:sz w:val="24"/>
          <w:szCs w:val="24"/>
        </w:rPr>
        <w:t xml:space="preserve"> </w:t>
      </w:r>
      <w:proofErr w:type="spellStart"/>
      <w:r w:rsidRPr="00163137">
        <w:rPr>
          <w:rFonts w:ascii="Garamond" w:hAnsi="Garamond"/>
          <w:i/>
          <w:sz w:val="24"/>
          <w:szCs w:val="24"/>
        </w:rPr>
        <w:t>Nationale</w:t>
      </w:r>
      <w:proofErr w:type="spellEnd"/>
      <w:r w:rsidRPr="00163137">
        <w:rPr>
          <w:rFonts w:ascii="Garamond" w:hAnsi="Garamond"/>
          <w:i/>
          <w:sz w:val="24"/>
          <w:szCs w:val="24"/>
        </w:rPr>
        <w:t xml:space="preserve"> </w:t>
      </w:r>
      <w:proofErr w:type="spellStart"/>
      <w:r w:rsidRPr="00163137">
        <w:rPr>
          <w:rFonts w:ascii="Garamond" w:hAnsi="Garamond"/>
          <w:i/>
          <w:sz w:val="24"/>
          <w:szCs w:val="24"/>
        </w:rPr>
        <w:t>Industrielle</w:t>
      </w:r>
      <w:proofErr w:type="spellEnd"/>
      <w:r w:rsidRPr="00163137">
        <w:rPr>
          <w:rFonts w:ascii="Garamond" w:hAnsi="Garamond"/>
          <w:i/>
          <w:sz w:val="24"/>
          <w:szCs w:val="24"/>
        </w:rPr>
        <w:t xml:space="preserve"> Aerospatiale v Lee </w:t>
      </w:r>
      <w:proofErr w:type="spellStart"/>
      <w:r w:rsidRPr="00163137">
        <w:rPr>
          <w:rFonts w:ascii="Garamond" w:hAnsi="Garamond"/>
          <w:i/>
          <w:sz w:val="24"/>
          <w:szCs w:val="24"/>
        </w:rPr>
        <w:t>Kui</w:t>
      </w:r>
      <w:proofErr w:type="spellEnd"/>
      <w:r w:rsidRPr="00163137">
        <w:rPr>
          <w:rFonts w:ascii="Garamond" w:hAnsi="Garamond"/>
          <w:i/>
          <w:sz w:val="24"/>
          <w:szCs w:val="24"/>
        </w:rPr>
        <w:t xml:space="preserve"> </w:t>
      </w:r>
      <w:proofErr w:type="spellStart"/>
      <w:r w:rsidRPr="00163137">
        <w:rPr>
          <w:rFonts w:ascii="Garamond" w:hAnsi="Garamond"/>
          <w:i/>
          <w:sz w:val="24"/>
          <w:szCs w:val="24"/>
        </w:rPr>
        <w:t>Jak</w:t>
      </w:r>
      <w:proofErr w:type="spellEnd"/>
      <w:r w:rsidRPr="001C3B25">
        <w:rPr>
          <w:rFonts w:ascii="Garamond" w:hAnsi="Garamond"/>
          <w:sz w:val="24"/>
          <w:szCs w:val="24"/>
        </w:rPr>
        <w:t xml:space="preserve"> [1987] AC 871</w:t>
      </w:r>
    </w:p>
    <w:p w:rsidR="00A7188B" w:rsidRDefault="00A7188B" w:rsidP="00431698">
      <w:pPr>
        <w:pStyle w:val="ListParagraph"/>
        <w:spacing w:after="0" w:line="240" w:lineRule="auto"/>
        <w:ind w:left="0"/>
        <w:rPr>
          <w:rFonts w:ascii="Garamond" w:hAnsi="Garamond"/>
          <w:sz w:val="24"/>
          <w:szCs w:val="24"/>
        </w:rPr>
      </w:pPr>
      <w:r w:rsidRPr="00163137">
        <w:rPr>
          <w:rFonts w:ascii="Garamond" w:hAnsi="Garamond"/>
          <w:i/>
          <w:sz w:val="24"/>
          <w:szCs w:val="24"/>
        </w:rPr>
        <w:t xml:space="preserve">Kirkham v Trane US </w:t>
      </w:r>
      <w:proofErr w:type="spellStart"/>
      <w:r w:rsidRPr="00163137">
        <w:rPr>
          <w:rFonts w:ascii="Garamond" w:hAnsi="Garamond"/>
          <w:i/>
          <w:sz w:val="24"/>
          <w:szCs w:val="24"/>
        </w:rPr>
        <w:t>Inc</w:t>
      </w:r>
      <w:proofErr w:type="spellEnd"/>
      <w:r w:rsidRPr="001C3B25">
        <w:rPr>
          <w:rFonts w:ascii="Garamond" w:hAnsi="Garamond"/>
          <w:sz w:val="24"/>
          <w:szCs w:val="24"/>
        </w:rPr>
        <w:t xml:space="preserve"> [2009] SLR(R) 428</w:t>
      </w:r>
    </w:p>
    <w:p w:rsidR="00A7188B" w:rsidRPr="009619BF" w:rsidRDefault="00A7188B" w:rsidP="00431698">
      <w:pPr>
        <w:pStyle w:val="ListParagraph"/>
        <w:spacing w:after="0" w:line="240" w:lineRule="auto"/>
        <w:ind w:left="0"/>
        <w:rPr>
          <w:rFonts w:ascii="Garamond" w:hAnsi="Garamond"/>
          <w:sz w:val="24"/>
          <w:szCs w:val="24"/>
        </w:rPr>
      </w:pPr>
      <w:r>
        <w:rPr>
          <w:rFonts w:ascii="Garamond" w:hAnsi="Garamond"/>
          <w:i/>
          <w:sz w:val="24"/>
          <w:szCs w:val="24"/>
        </w:rPr>
        <w:t xml:space="preserve">AQN v AQO </w:t>
      </w:r>
      <w:r>
        <w:rPr>
          <w:rFonts w:ascii="Garamond" w:hAnsi="Garamond"/>
          <w:sz w:val="24"/>
          <w:szCs w:val="24"/>
        </w:rPr>
        <w:t>[2015] 2 SLR 523, [24]</w:t>
      </w:r>
      <w:proofErr w:type="gramStart"/>
      <w:r>
        <w:rPr>
          <w:rFonts w:ascii="Garamond" w:hAnsi="Garamond"/>
          <w:sz w:val="24"/>
          <w:szCs w:val="24"/>
        </w:rPr>
        <w:t>-[</w:t>
      </w:r>
      <w:proofErr w:type="gramEnd"/>
      <w:r>
        <w:rPr>
          <w:rFonts w:ascii="Garamond" w:hAnsi="Garamond"/>
          <w:sz w:val="24"/>
          <w:szCs w:val="24"/>
        </w:rPr>
        <w:t>26]</w:t>
      </w:r>
    </w:p>
    <w:p w:rsidR="00A7188B" w:rsidRDefault="00A7188B" w:rsidP="00431698">
      <w:pPr>
        <w:pStyle w:val="ListParagraph"/>
        <w:spacing w:after="0" w:line="240" w:lineRule="auto"/>
        <w:ind w:left="0"/>
        <w:rPr>
          <w:rFonts w:ascii="Garamond" w:hAnsi="Garamond"/>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 xml:space="preserve">(d) Alleged injustice to the defendants </w:t>
      </w:r>
    </w:p>
    <w:p w:rsidR="00A7188B" w:rsidRDefault="00A7188B" w:rsidP="00431698">
      <w:pPr>
        <w:pStyle w:val="ListParagraph"/>
        <w:spacing w:after="0" w:line="240" w:lineRule="auto"/>
        <w:ind w:left="0"/>
        <w:rPr>
          <w:rFonts w:ascii="Garamond" w:hAnsi="Garamond"/>
          <w:sz w:val="24"/>
          <w:szCs w:val="24"/>
        </w:rPr>
      </w:pPr>
    </w:p>
    <w:p w:rsidR="00A7188B" w:rsidRDefault="00A7188B" w:rsidP="00431698">
      <w:pPr>
        <w:pStyle w:val="ListParagraph"/>
        <w:spacing w:after="0" w:line="240" w:lineRule="auto"/>
        <w:ind w:left="0"/>
        <w:rPr>
          <w:rFonts w:ascii="Garamond" w:hAnsi="Garamond"/>
          <w:sz w:val="24"/>
          <w:szCs w:val="24"/>
        </w:rPr>
      </w:pPr>
      <w:r>
        <w:rPr>
          <w:rFonts w:ascii="Garamond" w:hAnsi="Garamond"/>
          <w:sz w:val="24"/>
          <w:szCs w:val="24"/>
        </w:rPr>
        <w:t>(e) Breach of any agreement between the parties</w:t>
      </w:r>
    </w:p>
    <w:p w:rsidR="00A7188B" w:rsidRPr="00C646D5" w:rsidRDefault="00A7188B" w:rsidP="00431698">
      <w:pPr>
        <w:pStyle w:val="ListParagraph"/>
        <w:spacing w:after="0" w:line="240" w:lineRule="auto"/>
        <w:rPr>
          <w:rFonts w:ascii="Garamond" w:hAnsi="Garamond"/>
          <w:sz w:val="24"/>
          <w:szCs w:val="24"/>
        </w:rPr>
      </w:pPr>
    </w:p>
    <w:p w:rsidR="00A7188B" w:rsidRPr="00C646D5" w:rsidRDefault="00A7188B" w:rsidP="00A869FD">
      <w:pPr>
        <w:pStyle w:val="ListParagraph"/>
        <w:spacing w:after="0" w:line="240" w:lineRule="auto"/>
        <w:outlineLvl w:val="0"/>
        <w:rPr>
          <w:rFonts w:ascii="Garamond" w:hAnsi="Garamond"/>
          <w:sz w:val="24"/>
          <w:szCs w:val="24"/>
        </w:rPr>
      </w:pPr>
      <w:proofErr w:type="spellStart"/>
      <w:r w:rsidRPr="00C646D5">
        <w:rPr>
          <w:rFonts w:ascii="Garamond" w:hAnsi="Garamond"/>
          <w:sz w:val="24"/>
          <w:szCs w:val="24"/>
        </w:rPr>
        <w:t>i</w:t>
      </w:r>
      <w:proofErr w:type="spellEnd"/>
      <w:r w:rsidRPr="00C646D5">
        <w:rPr>
          <w:rFonts w:ascii="Garamond" w:hAnsi="Garamond"/>
          <w:sz w:val="24"/>
          <w:szCs w:val="24"/>
        </w:rPr>
        <w:t>. Breach of a jurisdiction clause</w:t>
      </w:r>
    </w:p>
    <w:p w:rsidR="00A7188B" w:rsidRPr="00C646D5" w:rsidRDefault="00A7188B" w:rsidP="00431698">
      <w:pPr>
        <w:pStyle w:val="ListParagraph"/>
        <w:spacing w:after="0" w:line="240" w:lineRule="auto"/>
        <w:rPr>
          <w:rFonts w:ascii="Garamond" w:hAnsi="Garamond"/>
          <w:sz w:val="24"/>
          <w:szCs w:val="24"/>
        </w:rPr>
      </w:pPr>
      <w:r w:rsidRPr="00C646D5">
        <w:rPr>
          <w:rFonts w:ascii="Garamond" w:hAnsi="Garamond"/>
          <w:i/>
          <w:sz w:val="24"/>
          <w:szCs w:val="24"/>
        </w:rPr>
        <w:t>Donohue v Armco</w:t>
      </w:r>
      <w:r w:rsidRPr="00C646D5">
        <w:rPr>
          <w:rFonts w:ascii="Garamond" w:hAnsi="Garamond"/>
          <w:sz w:val="24"/>
          <w:szCs w:val="24"/>
        </w:rPr>
        <w:t xml:space="preserve"> [2002] 1 All ER 749</w:t>
      </w:r>
    </w:p>
    <w:p w:rsidR="00A7188B" w:rsidRDefault="00A7188B" w:rsidP="00431698">
      <w:pPr>
        <w:pStyle w:val="ListParagraph"/>
        <w:spacing w:after="0" w:line="240" w:lineRule="auto"/>
        <w:rPr>
          <w:rFonts w:ascii="Garamond" w:hAnsi="Garamond"/>
          <w:sz w:val="24"/>
          <w:szCs w:val="24"/>
        </w:rPr>
      </w:pPr>
    </w:p>
    <w:p w:rsidR="00A7188B" w:rsidRDefault="00A7188B" w:rsidP="00A869FD">
      <w:pPr>
        <w:pStyle w:val="ListParagraph"/>
        <w:spacing w:after="0" w:line="240" w:lineRule="auto"/>
        <w:outlineLvl w:val="0"/>
        <w:rPr>
          <w:rFonts w:ascii="Garamond" w:hAnsi="Garamond"/>
          <w:sz w:val="24"/>
          <w:szCs w:val="24"/>
        </w:rPr>
      </w:pPr>
      <w:r>
        <w:rPr>
          <w:rFonts w:ascii="Garamond" w:hAnsi="Garamond"/>
          <w:sz w:val="24"/>
          <w:szCs w:val="24"/>
        </w:rPr>
        <w:t>ii. Breach of a settlement agreement</w:t>
      </w:r>
      <w:r w:rsidR="00C079ED">
        <w:rPr>
          <w:rFonts w:ascii="Garamond" w:hAnsi="Garamond"/>
          <w:sz w:val="24"/>
          <w:szCs w:val="24"/>
        </w:rPr>
        <w:t>?</w:t>
      </w:r>
    </w:p>
    <w:p w:rsidR="00A7188B" w:rsidRDefault="00A7188B" w:rsidP="00431698">
      <w:pPr>
        <w:pStyle w:val="ListParagraph"/>
        <w:spacing w:after="0" w:line="240" w:lineRule="auto"/>
        <w:jc w:val="both"/>
        <w:rPr>
          <w:rFonts w:ascii="Garamond" w:hAnsi="Garamond"/>
          <w:sz w:val="24"/>
          <w:szCs w:val="24"/>
        </w:rPr>
      </w:pPr>
      <w:r w:rsidRPr="00355823">
        <w:rPr>
          <w:rFonts w:ascii="Garamond" w:hAnsi="Garamond"/>
          <w:i/>
          <w:sz w:val="24"/>
          <w:szCs w:val="24"/>
        </w:rPr>
        <w:t xml:space="preserve">Grover v </w:t>
      </w:r>
      <w:proofErr w:type="spellStart"/>
      <w:r w:rsidRPr="00355823">
        <w:rPr>
          <w:rFonts w:ascii="Garamond" w:hAnsi="Garamond"/>
          <w:i/>
          <w:sz w:val="24"/>
          <w:szCs w:val="24"/>
        </w:rPr>
        <w:t>SetClear</w:t>
      </w:r>
      <w:proofErr w:type="spellEnd"/>
      <w:r w:rsidRPr="00355823">
        <w:rPr>
          <w:rFonts w:ascii="Garamond" w:hAnsi="Garamond"/>
          <w:i/>
          <w:sz w:val="24"/>
          <w:szCs w:val="24"/>
        </w:rPr>
        <w:t xml:space="preserve"> Pte Ltd</w:t>
      </w:r>
      <w:r>
        <w:rPr>
          <w:rFonts w:ascii="Garamond" w:hAnsi="Garamond"/>
          <w:sz w:val="24"/>
          <w:szCs w:val="24"/>
        </w:rPr>
        <w:t xml:space="preserve"> </w:t>
      </w:r>
      <w:r w:rsidRPr="00355823">
        <w:rPr>
          <w:rFonts w:ascii="Garamond" w:hAnsi="Garamond"/>
          <w:sz w:val="24"/>
          <w:szCs w:val="24"/>
        </w:rPr>
        <w:t>[2012] 2 SLR 625</w:t>
      </w:r>
    </w:p>
    <w:p w:rsidR="00A7188B" w:rsidRPr="00B14439" w:rsidRDefault="00A7188B" w:rsidP="00431698">
      <w:pPr>
        <w:pStyle w:val="ListParagraph"/>
        <w:spacing w:after="0" w:line="240" w:lineRule="auto"/>
        <w:jc w:val="both"/>
        <w:rPr>
          <w:rFonts w:ascii="Garamond" w:hAnsi="Garamond"/>
          <w:sz w:val="24"/>
          <w:szCs w:val="24"/>
        </w:rPr>
      </w:pPr>
    </w:p>
    <w:p w:rsidR="00A7188B" w:rsidRPr="00C646D5" w:rsidRDefault="00A7188B" w:rsidP="00A869FD">
      <w:pPr>
        <w:pStyle w:val="ListParagraph"/>
        <w:spacing w:after="0" w:line="240" w:lineRule="auto"/>
        <w:outlineLvl w:val="0"/>
        <w:rPr>
          <w:rFonts w:ascii="Garamond" w:hAnsi="Garamond"/>
          <w:sz w:val="24"/>
          <w:szCs w:val="24"/>
        </w:rPr>
      </w:pPr>
      <w:r>
        <w:rPr>
          <w:rFonts w:ascii="Garamond" w:hAnsi="Garamond"/>
          <w:sz w:val="24"/>
          <w:szCs w:val="24"/>
        </w:rPr>
        <w:t>i</w:t>
      </w:r>
      <w:r w:rsidRPr="00C646D5">
        <w:rPr>
          <w:rFonts w:ascii="Garamond" w:hAnsi="Garamond"/>
          <w:sz w:val="24"/>
          <w:szCs w:val="24"/>
        </w:rPr>
        <w:t>ii. Breach of a choice of law clause?</w:t>
      </w:r>
    </w:p>
    <w:p w:rsidR="00A7188B" w:rsidRPr="00C646D5" w:rsidRDefault="00A7188B" w:rsidP="00431698">
      <w:pPr>
        <w:pStyle w:val="ListParagraph"/>
        <w:spacing w:after="0" w:line="240" w:lineRule="auto"/>
        <w:rPr>
          <w:rFonts w:ascii="Garamond" w:hAnsi="Garamond"/>
          <w:sz w:val="24"/>
          <w:szCs w:val="24"/>
        </w:rPr>
      </w:pPr>
      <w:r w:rsidRPr="00C646D5">
        <w:rPr>
          <w:rFonts w:ascii="Garamond" w:hAnsi="Garamond"/>
          <w:i/>
          <w:sz w:val="24"/>
          <w:szCs w:val="24"/>
        </w:rPr>
        <w:t>Ace Insurance Limited v Moose Enterprise Pty Ltd</w:t>
      </w:r>
      <w:r w:rsidRPr="00C646D5">
        <w:rPr>
          <w:rFonts w:ascii="Garamond" w:hAnsi="Garamond"/>
          <w:sz w:val="24"/>
          <w:szCs w:val="24"/>
        </w:rPr>
        <w:t xml:space="preserve"> [2009] NSWSC 724 (you will read this case in more detail later on in the course)</w:t>
      </w:r>
    </w:p>
    <w:p w:rsidR="00A7188B" w:rsidRDefault="00A7188B" w:rsidP="00431698">
      <w:pPr>
        <w:spacing w:after="0" w:line="240" w:lineRule="auto"/>
        <w:jc w:val="both"/>
        <w:rPr>
          <w:rFonts w:ascii="Garamond" w:eastAsia="SimSun" w:hAnsi="Garamond" w:cs="Times New Roman"/>
          <w:sz w:val="24"/>
          <w:szCs w:val="24"/>
        </w:rPr>
      </w:pPr>
    </w:p>
    <w:p w:rsidR="00A7188B" w:rsidRDefault="00A7188B" w:rsidP="00431698">
      <w:pPr>
        <w:spacing w:after="0" w:line="240" w:lineRule="auto"/>
        <w:rPr>
          <w:rFonts w:ascii="Garamond" w:eastAsia="SimSun" w:hAnsi="Garamond" w:cs="Times New Roman"/>
          <w:sz w:val="24"/>
          <w:szCs w:val="24"/>
        </w:rPr>
      </w:pPr>
      <w:r>
        <w:rPr>
          <w:rFonts w:ascii="Garamond" w:eastAsia="SimSun" w:hAnsi="Garamond" w:cs="Times New Roman"/>
          <w:sz w:val="24"/>
          <w:szCs w:val="24"/>
        </w:rPr>
        <w:br w:type="page"/>
      </w:r>
    </w:p>
    <w:p w:rsidR="00A7188B" w:rsidRPr="00C923BB" w:rsidRDefault="00A7188B" w:rsidP="00A869FD">
      <w:pPr>
        <w:spacing w:after="0" w:line="240" w:lineRule="auto"/>
        <w:jc w:val="both"/>
        <w:outlineLvl w:val="0"/>
        <w:rPr>
          <w:rFonts w:ascii="Garamond" w:hAnsi="Garamond"/>
          <w:b/>
          <w:sz w:val="24"/>
          <w:szCs w:val="24"/>
          <w:lang w:val="en-US"/>
        </w:rPr>
      </w:pPr>
      <w:r w:rsidRPr="00C923BB">
        <w:rPr>
          <w:rFonts w:ascii="Garamond" w:eastAsia="SimSun" w:hAnsi="Garamond" w:cs="Times New Roman"/>
          <w:b/>
          <w:sz w:val="24"/>
          <w:szCs w:val="24"/>
        </w:rPr>
        <w:lastRenderedPageBreak/>
        <w:t xml:space="preserve">2. </w:t>
      </w:r>
      <w:r w:rsidRPr="00C923BB">
        <w:rPr>
          <w:rFonts w:ascii="Garamond" w:hAnsi="Garamond"/>
          <w:b/>
          <w:sz w:val="24"/>
          <w:szCs w:val="24"/>
          <w:lang w:val="en-US"/>
        </w:rPr>
        <w:t xml:space="preserve"> </w:t>
      </w:r>
      <w:proofErr w:type="spellStart"/>
      <w:r w:rsidRPr="00C923BB">
        <w:rPr>
          <w:rFonts w:ascii="Garamond" w:hAnsi="Garamond"/>
          <w:b/>
          <w:i/>
          <w:sz w:val="24"/>
          <w:szCs w:val="24"/>
          <w:lang w:val="en-US"/>
        </w:rPr>
        <w:t>Mareva</w:t>
      </w:r>
      <w:proofErr w:type="spellEnd"/>
      <w:r w:rsidRPr="00C923BB">
        <w:rPr>
          <w:rFonts w:ascii="Garamond" w:hAnsi="Garamond"/>
          <w:b/>
          <w:i/>
          <w:sz w:val="24"/>
          <w:szCs w:val="24"/>
          <w:lang w:val="en-US"/>
        </w:rPr>
        <w:t xml:space="preserve"> </w:t>
      </w:r>
      <w:r w:rsidRPr="00C923BB">
        <w:rPr>
          <w:rFonts w:ascii="Garamond" w:hAnsi="Garamond"/>
          <w:b/>
          <w:sz w:val="24"/>
          <w:szCs w:val="24"/>
          <w:lang w:val="en-US"/>
        </w:rPr>
        <w:t>Injunctions</w:t>
      </w:r>
    </w:p>
    <w:p w:rsidR="00E90982" w:rsidRDefault="00E90982" w:rsidP="00E90982">
      <w:pPr>
        <w:pStyle w:val="ListParagraph"/>
        <w:spacing w:after="0" w:line="240" w:lineRule="auto"/>
        <w:ind w:left="0"/>
        <w:outlineLvl w:val="0"/>
        <w:rPr>
          <w:ins w:id="8" w:author="NG Jun Xuan" w:date="2018-02-09T14:04:00Z"/>
          <w:rFonts w:ascii="Garamond" w:hAnsi="Garamond"/>
          <w:sz w:val="24"/>
          <w:szCs w:val="24"/>
        </w:rPr>
      </w:pPr>
      <w:ins w:id="9" w:author="NG Jun Xuan" w:date="2018-02-09T14:04:00Z">
        <w:r w:rsidRPr="005703A0">
          <w:rPr>
            <w:rFonts w:ascii="Garamond" w:hAnsi="Garamond"/>
            <w:sz w:val="24"/>
            <w:szCs w:val="24"/>
          </w:rPr>
          <w:t>Worldwide injunction – usually against the banks rather than</w:t>
        </w:r>
        <w:r>
          <w:rPr>
            <w:rFonts w:ascii="Garamond" w:hAnsi="Garamond"/>
            <w:sz w:val="24"/>
            <w:szCs w:val="24"/>
          </w:rPr>
          <w:t xml:space="preserve"> the party itself</w:t>
        </w:r>
      </w:ins>
    </w:p>
    <w:p w:rsidR="00E90982" w:rsidRDefault="00E90982" w:rsidP="00E90982">
      <w:pPr>
        <w:pStyle w:val="ListParagraph"/>
        <w:spacing w:after="0" w:line="240" w:lineRule="auto"/>
        <w:ind w:left="0"/>
        <w:outlineLvl w:val="0"/>
        <w:rPr>
          <w:ins w:id="10"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11" w:author="NG Jun Xuan" w:date="2018-02-09T14:04:00Z"/>
          <w:rFonts w:ascii="Garamond" w:hAnsi="Garamond"/>
          <w:sz w:val="24"/>
          <w:szCs w:val="24"/>
        </w:rPr>
      </w:pPr>
      <w:ins w:id="12" w:author="NG Jun Xuan" w:date="2018-02-09T14:04:00Z">
        <w:r>
          <w:rPr>
            <w:rFonts w:ascii="Garamond" w:hAnsi="Garamond"/>
            <w:sz w:val="24"/>
            <w:szCs w:val="24"/>
          </w:rPr>
          <w:t>Procedure:</w:t>
        </w:r>
      </w:ins>
    </w:p>
    <w:p w:rsidR="00E90982" w:rsidRDefault="00E90982" w:rsidP="00E90982">
      <w:pPr>
        <w:pStyle w:val="ListParagraph"/>
        <w:spacing w:after="0" w:line="240" w:lineRule="auto"/>
        <w:ind w:left="0"/>
        <w:outlineLvl w:val="0"/>
        <w:rPr>
          <w:ins w:id="13" w:author="NG Jun Xuan" w:date="2018-02-09T14:04:00Z"/>
          <w:rFonts w:ascii="Garamond" w:hAnsi="Garamond"/>
          <w:sz w:val="24"/>
          <w:szCs w:val="24"/>
        </w:rPr>
      </w:pPr>
      <w:ins w:id="14" w:author="NG Jun Xuan" w:date="2018-02-09T14:04:00Z">
        <w:r>
          <w:rPr>
            <w:rFonts w:ascii="Garamond" w:hAnsi="Garamond"/>
            <w:sz w:val="24"/>
            <w:szCs w:val="24"/>
          </w:rPr>
          <w:t>Ex parte in nature – full and frank disclosure – draconian effect of the injunction – undertaking to compensate for losses if the injunction was not justified</w:t>
        </w:r>
      </w:ins>
    </w:p>
    <w:p w:rsidR="00E90982" w:rsidRDefault="00E90982" w:rsidP="00E90982">
      <w:pPr>
        <w:pStyle w:val="ListParagraph"/>
        <w:spacing w:after="0" w:line="240" w:lineRule="auto"/>
        <w:ind w:left="0"/>
        <w:outlineLvl w:val="0"/>
        <w:rPr>
          <w:ins w:id="15"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16" w:author="NG Jun Xuan" w:date="2018-02-09T14:04:00Z"/>
          <w:rFonts w:ascii="Garamond" w:hAnsi="Garamond"/>
          <w:sz w:val="24"/>
          <w:szCs w:val="24"/>
        </w:rPr>
      </w:pPr>
      <w:ins w:id="17" w:author="NG Jun Xuan" w:date="2018-02-09T14:04:00Z">
        <w:r>
          <w:rPr>
            <w:rFonts w:ascii="Garamond" w:hAnsi="Garamond"/>
            <w:sz w:val="24"/>
            <w:szCs w:val="24"/>
          </w:rPr>
          <w:t>Conflicts:</w:t>
        </w:r>
      </w:ins>
    </w:p>
    <w:p w:rsidR="00E90982" w:rsidRDefault="00E90982" w:rsidP="00E90982">
      <w:pPr>
        <w:pStyle w:val="ListParagraph"/>
        <w:spacing w:after="0" w:line="240" w:lineRule="auto"/>
        <w:ind w:left="0"/>
        <w:outlineLvl w:val="0"/>
        <w:rPr>
          <w:ins w:id="18" w:author="NG Jun Xuan" w:date="2018-02-09T14:04:00Z"/>
          <w:rFonts w:ascii="Garamond" w:hAnsi="Garamond"/>
          <w:sz w:val="24"/>
          <w:szCs w:val="24"/>
        </w:rPr>
      </w:pPr>
      <w:ins w:id="19" w:author="NG Jun Xuan" w:date="2018-02-09T14:04:00Z">
        <w:r>
          <w:rPr>
            <w:rFonts w:ascii="Garamond" w:hAnsi="Garamond"/>
            <w:sz w:val="24"/>
            <w:szCs w:val="24"/>
          </w:rPr>
          <w:t>Jurisdiction and power</w:t>
        </w:r>
      </w:ins>
    </w:p>
    <w:p w:rsidR="00E90982" w:rsidRDefault="00E90982" w:rsidP="00E90982">
      <w:pPr>
        <w:pStyle w:val="ListParagraph"/>
        <w:spacing w:after="0" w:line="240" w:lineRule="auto"/>
        <w:ind w:left="0"/>
        <w:outlineLvl w:val="0"/>
        <w:rPr>
          <w:ins w:id="20"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21" w:author="NG Jun Xuan" w:date="2018-02-09T14:04:00Z"/>
          <w:rFonts w:ascii="Garamond" w:hAnsi="Garamond"/>
          <w:sz w:val="24"/>
          <w:szCs w:val="24"/>
        </w:rPr>
      </w:pPr>
      <w:ins w:id="22" w:author="NG Jun Xuan" w:date="2018-02-09T14:04:00Z">
        <w:r>
          <w:rPr>
            <w:rFonts w:ascii="Garamond" w:hAnsi="Garamond"/>
            <w:sz w:val="24"/>
            <w:szCs w:val="24"/>
          </w:rPr>
          <w:t>Non-SICC: heads of jurisdiction – r 1(a) having assets within the jurisdiction – you cannot rely on (b) – not a substantive claim</w:t>
        </w:r>
      </w:ins>
    </w:p>
    <w:p w:rsidR="00E90982" w:rsidRDefault="00E90982" w:rsidP="00E90982">
      <w:pPr>
        <w:pStyle w:val="ListParagraph"/>
        <w:spacing w:after="0" w:line="240" w:lineRule="auto"/>
        <w:ind w:left="0"/>
        <w:outlineLvl w:val="0"/>
        <w:rPr>
          <w:ins w:id="23"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24" w:author="NG Jun Xuan" w:date="2018-02-09T14:04:00Z"/>
          <w:rFonts w:ascii="Garamond" w:hAnsi="Garamond"/>
          <w:sz w:val="24"/>
          <w:szCs w:val="24"/>
        </w:rPr>
      </w:pPr>
      <w:ins w:id="25" w:author="NG Jun Xuan" w:date="2018-02-09T14:04:00Z">
        <w:r>
          <w:rPr>
            <w:rFonts w:ascii="Garamond" w:hAnsi="Garamond"/>
            <w:sz w:val="24"/>
            <w:szCs w:val="24"/>
          </w:rPr>
          <w:t>Setting aside – the injunction must be lifted – there is no jurisdiction</w:t>
        </w:r>
      </w:ins>
    </w:p>
    <w:p w:rsidR="00E90982" w:rsidRDefault="00E90982" w:rsidP="00E90982">
      <w:pPr>
        <w:pStyle w:val="ListParagraph"/>
        <w:spacing w:after="0" w:line="240" w:lineRule="auto"/>
        <w:ind w:left="0"/>
        <w:outlineLvl w:val="0"/>
        <w:rPr>
          <w:ins w:id="26" w:author="NG Jun Xuan" w:date="2018-02-09T14:04:00Z"/>
          <w:rFonts w:ascii="Garamond" w:hAnsi="Garamond"/>
          <w:sz w:val="24"/>
          <w:szCs w:val="24"/>
        </w:rPr>
      </w:pPr>
      <w:ins w:id="27" w:author="NG Jun Xuan" w:date="2018-02-09T14:04:00Z">
        <w:r>
          <w:rPr>
            <w:rFonts w:ascii="Garamond" w:hAnsi="Garamond"/>
            <w:sz w:val="24"/>
            <w:szCs w:val="24"/>
          </w:rPr>
          <w:t xml:space="preserve">Stay – the injunction does not have to be lifted – there is still jurisdiction over the </w:t>
        </w:r>
        <w:proofErr w:type="spellStart"/>
        <w:r>
          <w:rPr>
            <w:rFonts w:ascii="Garamond" w:hAnsi="Garamond"/>
            <w:sz w:val="24"/>
            <w:szCs w:val="24"/>
          </w:rPr>
          <w:t>df</w:t>
        </w:r>
        <w:proofErr w:type="spellEnd"/>
      </w:ins>
    </w:p>
    <w:p w:rsidR="00E90982" w:rsidRDefault="00E90982" w:rsidP="00E90982">
      <w:pPr>
        <w:pStyle w:val="ListParagraph"/>
        <w:spacing w:after="0" w:line="240" w:lineRule="auto"/>
        <w:ind w:left="0"/>
        <w:outlineLvl w:val="0"/>
        <w:rPr>
          <w:ins w:id="28" w:author="NG Jun Xuan" w:date="2018-02-09T14:04:00Z"/>
          <w:rFonts w:ascii="Garamond" w:hAnsi="Garamond"/>
          <w:sz w:val="24"/>
          <w:szCs w:val="24"/>
        </w:rPr>
      </w:pPr>
    </w:p>
    <w:p w:rsidR="00E90982" w:rsidRDefault="00E90982" w:rsidP="00E90982">
      <w:pPr>
        <w:pStyle w:val="ListParagraph"/>
        <w:spacing w:after="0" w:line="240" w:lineRule="auto"/>
        <w:ind w:left="0"/>
        <w:outlineLvl w:val="0"/>
        <w:rPr>
          <w:ins w:id="29" w:author="NG Jun Xuan" w:date="2018-02-09T14:04:00Z"/>
          <w:rFonts w:ascii="Garamond" w:hAnsi="Garamond"/>
          <w:sz w:val="24"/>
          <w:szCs w:val="24"/>
        </w:rPr>
      </w:pPr>
      <w:ins w:id="30" w:author="NG Jun Xuan" w:date="2018-02-09T14:04:00Z">
        <w:r>
          <w:rPr>
            <w:rFonts w:ascii="Garamond" w:hAnsi="Garamond"/>
            <w:sz w:val="24"/>
            <w:szCs w:val="24"/>
          </w:rPr>
          <w:t>Dissent – protection of a foreign cause of action – but injunctions are meant to protect the local judgment – up to the legislator to change</w:t>
        </w:r>
      </w:ins>
    </w:p>
    <w:p w:rsidR="00E90982" w:rsidRDefault="00E90982" w:rsidP="00E90982">
      <w:pPr>
        <w:pStyle w:val="ListParagraph"/>
        <w:numPr>
          <w:ilvl w:val="0"/>
          <w:numId w:val="7"/>
        </w:numPr>
        <w:spacing w:after="0" w:line="240" w:lineRule="auto"/>
        <w:outlineLvl w:val="0"/>
        <w:rPr>
          <w:ins w:id="31" w:author="NG Jun Xuan" w:date="2018-02-09T14:04:00Z"/>
          <w:rFonts w:ascii="Garamond" w:hAnsi="Garamond"/>
          <w:sz w:val="24"/>
          <w:szCs w:val="24"/>
        </w:rPr>
      </w:pPr>
      <w:ins w:id="32" w:author="NG Jun Xuan" w:date="2018-02-09T14:04:00Z">
        <w:r>
          <w:rPr>
            <w:rFonts w:ascii="Garamond" w:hAnsi="Garamond"/>
            <w:sz w:val="24"/>
            <w:szCs w:val="24"/>
          </w:rPr>
          <w:t>AC: the dissent makes sense – courts should be prepared to assist foreign courts – consider the international nature of commerce and movement of assets</w:t>
        </w:r>
      </w:ins>
    </w:p>
    <w:p w:rsidR="00E90982" w:rsidRPr="005703A0" w:rsidRDefault="00E90982" w:rsidP="00E90982">
      <w:pPr>
        <w:pStyle w:val="ListParagraph"/>
        <w:numPr>
          <w:ilvl w:val="0"/>
          <w:numId w:val="7"/>
        </w:numPr>
        <w:spacing w:after="0" w:line="240" w:lineRule="auto"/>
        <w:outlineLvl w:val="0"/>
        <w:rPr>
          <w:ins w:id="33" w:author="NG Jun Xuan" w:date="2018-02-09T14:04:00Z"/>
          <w:rFonts w:ascii="Garamond" w:hAnsi="Garamond"/>
          <w:sz w:val="24"/>
          <w:szCs w:val="24"/>
        </w:rPr>
      </w:pPr>
      <w:ins w:id="34" w:author="NG Jun Xuan" w:date="2018-02-09T14:04:00Z">
        <w:r>
          <w:rPr>
            <w:rFonts w:ascii="Garamond" w:hAnsi="Garamond"/>
            <w:sz w:val="24"/>
            <w:szCs w:val="24"/>
          </w:rPr>
          <w:t>Australia has reformed its law – no longer called an injunction</w:t>
        </w:r>
      </w:ins>
    </w:p>
    <w:p w:rsidR="00A7188B" w:rsidRPr="00C2261D" w:rsidRDefault="00A7188B" w:rsidP="00431698">
      <w:pPr>
        <w:spacing w:after="0" w:line="240" w:lineRule="auto"/>
        <w:jc w:val="both"/>
        <w:rPr>
          <w:rFonts w:ascii="Garamond" w:hAnsi="Garamond"/>
          <w:sz w:val="24"/>
          <w:szCs w:val="24"/>
          <w:lang w:val="en-US"/>
        </w:rPr>
      </w:pPr>
    </w:p>
    <w:p w:rsidR="00A7188B" w:rsidRDefault="00A7188B" w:rsidP="00431698">
      <w:pPr>
        <w:spacing w:after="0" w:line="240" w:lineRule="auto"/>
        <w:jc w:val="both"/>
        <w:rPr>
          <w:rFonts w:ascii="Garamond" w:hAnsi="Garamond"/>
          <w:sz w:val="24"/>
          <w:szCs w:val="24"/>
          <w:lang w:val="en-US"/>
        </w:rPr>
      </w:pPr>
      <w:r w:rsidRPr="00C2261D">
        <w:rPr>
          <w:rFonts w:ascii="Garamond" w:hAnsi="Garamond"/>
          <w:sz w:val="24"/>
          <w:szCs w:val="24"/>
          <w:lang w:val="en-US"/>
        </w:rPr>
        <w:t>Civil Law Act, s 4(10)</w:t>
      </w:r>
    </w:p>
    <w:p w:rsidR="00A7188B" w:rsidRPr="00C2261D" w:rsidRDefault="00A7188B" w:rsidP="00431698">
      <w:pPr>
        <w:spacing w:after="0" w:line="240" w:lineRule="auto"/>
        <w:jc w:val="both"/>
        <w:rPr>
          <w:rFonts w:ascii="Garamond" w:hAnsi="Garamond"/>
          <w:sz w:val="24"/>
          <w:szCs w:val="24"/>
          <w:lang w:val="en-US"/>
        </w:rPr>
      </w:pPr>
      <w:r>
        <w:rPr>
          <w:rFonts w:ascii="Garamond" w:hAnsi="Garamond"/>
          <w:sz w:val="24"/>
          <w:szCs w:val="24"/>
          <w:lang w:val="en-US"/>
        </w:rPr>
        <w:t>Supreme Court of Judicature Act, Schedule 1, para 5</w:t>
      </w:r>
    </w:p>
    <w:p w:rsidR="00A7188B" w:rsidRPr="00C2261D" w:rsidRDefault="00A7188B" w:rsidP="00431698">
      <w:pPr>
        <w:spacing w:after="0" w:line="240" w:lineRule="auto"/>
        <w:jc w:val="both"/>
        <w:rPr>
          <w:rFonts w:ascii="Garamond" w:hAnsi="Garamond"/>
          <w:sz w:val="24"/>
          <w:szCs w:val="24"/>
          <w:lang w:val="en-US"/>
        </w:rPr>
      </w:pPr>
    </w:p>
    <w:p w:rsidR="00A7188B" w:rsidRPr="00C2261D" w:rsidRDefault="00A7188B" w:rsidP="00431698">
      <w:pPr>
        <w:spacing w:after="0" w:line="240" w:lineRule="auto"/>
        <w:jc w:val="both"/>
        <w:rPr>
          <w:rFonts w:ascii="Garamond" w:hAnsi="Garamond"/>
          <w:sz w:val="24"/>
          <w:szCs w:val="24"/>
          <w:lang w:val="en-US"/>
        </w:rPr>
      </w:pPr>
      <w:r>
        <w:rPr>
          <w:rFonts w:ascii="Garamond" w:hAnsi="Garamond"/>
          <w:sz w:val="24"/>
          <w:szCs w:val="24"/>
          <w:lang w:val="en-US"/>
        </w:rPr>
        <w:t xml:space="preserve">(a) </w:t>
      </w:r>
      <w:r w:rsidRPr="00C2261D">
        <w:rPr>
          <w:rFonts w:ascii="Garamond" w:hAnsi="Garamond"/>
          <w:sz w:val="24"/>
          <w:szCs w:val="24"/>
          <w:lang w:val="en-US"/>
        </w:rPr>
        <w:t>Court must have jurisdiction over D</w:t>
      </w:r>
    </w:p>
    <w:p w:rsidR="00A7188B" w:rsidRPr="00C2261D" w:rsidRDefault="00A7188B" w:rsidP="00431698">
      <w:pPr>
        <w:spacing w:after="0" w:line="240" w:lineRule="auto"/>
        <w:jc w:val="both"/>
        <w:rPr>
          <w:rFonts w:ascii="Garamond" w:hAnsi="Garamond"/>
          <w:sz w:val="24"/>
          <w:szCs w:val="24"/>
          <w:lang w:val="en-US"/>
        </w:rPr>
      </w:pPr>
    </w:p>
    <w:p w:rsidR="00A7188B" w:rsidRPr="00C2261D" w:rsidRDefault="00A7188B" w:rsidP="00431698">
      <w:pPr>
        <w:spacing w:after="0" w:line="240" w:lineRule="auto"/>
        <w:jc w:val="both"/>
        <w:rPr>
          <w:rFonts w:ascii="Garamond" w:hAnsi="Garamond"/>
          <w:sz w:val="24"/>
          <w:szCs w:val="24"/>
          <w:lang w:val="en-US"/>
        </w:rPr>
      </w:pPr>
      <w:r>
        <w:rPr>
          <w:rFonts w:ascii="Garamond" w:hAnsi="Garamond"/>
          <w:sz w:val="24"/>
          <w:szCs w:val="24"/>
          <w:lang w:val="en-US"/>
        </w:rPr>
        <w:t xml:space="preserve">(b) </w:t>
      </w:r>
      <w:r w:rsidRPr="00C2261D">
        <w:rPr>
          <w:rFonts w:ascii="Garamond" w:hAnsi="Garamond"/>
          <w:sz w:val="24"/>
          <w:szCs w:val="24"/>
          <w:lang w:val="en-US"/>
        </w:rPr>
        <w:t>Court must have the power to grant the injunctions</w:t>
      </w:r>
      <w:r>
        <w:rPr>
          <w:rFonts w:ascii="Garamond" w:hAnsi="Garamond"/>
          <w:sz w:val="24"/>
          <w:szCs w:val="24"/>
          <w:lang w:val="en-US"/>
        </w:rPr>
        <w:t>: a justiciable cause of action</w:t>
      </w:r>
    </w:p>
    <w:p w:rsidR="00A7188B" w:rsidRDefault="00A7188B" w:rsidP="00431698">
      <w:pPr>
        <w:spacing w:after="0" w:line="240" w:lineRule="auto"/>
        <w:ind w:left="1440" w:hanging="1440"/>
        <w:jc w:val="both"/>
        <w:rPr>
          <w:rFonts w:ascii="Garamond" w:hAnsi="Garamond"/>
          <w:sz w:val="24"/>
          <w:szCs w:val="24"/>
          <w:lang w:val="en-US"/>
        </w:rPr>
      </w:pPr>
    </w:p>
    <w:p w:rsidR="00A7188B" w:rsidRDefault="00A7188B" w:rsidP="00431698">
      <w:pPr>
        <w:spacing w:after="0" w:line="240" w:lineRule="auto"/>
        <w:ind w:left="851" w:hanging="851"/>
        <w:jc w:val="both"/>
        <w:rPr>
          <w:rFonts w:ascii="Garamond" w:hAnsi="Garamond"/>
          <w:sz w:val="24"/>
          <w:szCs w:val="24"/>
          <w:lang w:val="en-US"/>
        </w:rPr>
      </w:pPr>
      <w:r>
        <w:rPr>
          <w:rFonts w:ascii="Garamond" w:hAnsi="Garamond"/>
          <w:sz w:val="24"/>
          <w:szCs w:val="24"/>
          <w:lang w:val="en-US"/>
        </w:rPr>
        <w:tab/>
      </w:r>
      <w:proofErr w:type="spellStart"/>
      <w:r>
        <w:rPr>
          <w:rFonts w:ascii="Garamond" w:hAnsi="Garamond"/>
          <w:sz w:val="24"/>
          <w:szCs w:val="24"/>
          <w:lang w:val="en-US"/>
        </w:rPr>
        <w:t>i</w:t>
      </w:r>
      <w:proofErr w:type="spellEnd"/>
      <w:r>
        <w:rPr>
          <w:rFonts w:ascii="Garamond" w:hAnsi="Garamond"/>
          <w:sz w:val="24"/>
          <w:szCs w:val="24"/>
          <w:lang w:val="en-US"/>
        </w:rPr>
        <w:t>.</w:t>
      </w:r>
      <w:r w:rsidR="00431698">
        <w:rPr>
          <w:rFonts w:ascii="Garamond" w:hAnsi="Garamond"/>
          <w:sz w:val="24"/>
          <w:szCs w:val="24"/>
          <w:lang w:val="en-US"/>
        </w:rPr>
        <w:t xml:space="preserve"> </w:t>
      </w:r>
      <w:r w:rsidRPr="00C2261D">
        <w:rPr>
          <w:rFonts w:ascii="Garamond" w:hAnsi="Garamond"/>
          <w:sz w:val="24"/>
          <w:szCs w:val="24"/>
          <w:lang w:val="en-US"/>
        </w:rPr>
        <w:t>Substantive proceedings in Singapore</w:t>
      </w:r>
    </w:p>
    <w:p w:rsidR="00A7188B" w:rsidRDefault="00A7188B" w:rsidP="00431698">
      <w:pPr>
        <w:spacing w:after="0" w:line="240" w:lineRule="auto"/>
        <w:ind w:left="1440" w:hanging="1440"/>
        <w:jc w:val="both"/>
        <w:rPr>
          <w:rFonts w:ascii="Garamond" w:hAnsi="Garamond"/>
          <w:sz w:val="24"/>
          <w:szCs w:val="24"/>
          <w:lang w:val="en-US"/>
        </w:rPr>
      </w:pPr>
    </w:p>
    <w:p w:rsidR="00A7188B" w:rsidRPr="00C2261D" w:rsidRDefault="00A7188B" w:rsidP="00431698">
      <w:pPr>
        <w:spacing w:after="0" w:line="240" w:lineRule="auto"/>
        <w:ind w:left="851" w:hanging="851"/>
        <w:jc w:val="both"/>
        <w:rPr>
          <w:rFonts w:ascii="Garamond" w:hAnsi="Garamond"/>
          <w:sz w:val="24"/>
          <w:szCs w:val="24"/>
          <w:lang w:val="en-US"/>
        </w:rPr>
      </w:pPr>
      <w:r>
        <w:rPr>
          <w:rFonts w:ascii="Garamond" w:hAnsi="Garamond"/>
          <w:sz w:val="24"/>
          <w:szCs w:val="24"/>
          <w:lang w:val="en-US"/>
        </w:rPr>
        <w:tab/>
        <w:t xml:space="preserve">ii. </w:t>
      </w:r>
      <w:r w:rsidRPr="00C2261D">
        <w:rPr>
          <w:rFonts w:ascii="Garamond" w:hAnsi="Garamond"/>
          <w:sz w:val="24"/>
          <w:szCs w:val="24"/>
          <w:lang w:val="en-US"/>
        </w:rPr>
        <w:t>No substantive proceedings in Singapore</w:t>
      </w:r>
    </w:p>
    <w:p w:rsidR="00A7188B" w:rsidRPr="00C2261D" w:rsidRDefault="00A7188B" w:rsidP="00431698">
      <w:pPr>
        <w:spacing w:after="0" w:line="240" w:lineRule="auto"/>
        <w:ind w:firstLine="720"/>
        <w:jc w:val="both"/>
        <w:rPr>
          <w:rFonts w:ascii="Garamond" w:hAnsi="Garamond"/>
          <w:sz w:val="24"/>
          <w:szCs w:val="24"/>
        </w:rPr>
      </w:pPr>
      <w:r w:rsidRPr="00C2261D">
        <w:rPr>
          <w:rFonts w:ascii="Garamond" w:hAnsi="Garamond"/>
          <w:i/>
          <w:sz w:val="24"/>
          <w:szCs w:val="24"/>
        </w:rPr>
        <w:t xml:space="preserve">The </w:t>
      </w:r>
      <w:proofErr w:type="spellStart"/>
      <w:r w:rsidRPr="00C2261D">
        <w:rPr>
          <w:rFonts w:ascii="Garamond" w:hAnsi="Garamond"/>
          <w:i/>
          <w:sz w:val="24"/>
          <w:szCs w:val="24"/>
        </w:rPr>
        <w:t>Siskina</w:t>
      </w:r>
      <w:proofErr w:type="spellEnd"/>
      <w:r w:rsidRPr="00C2261D">
        <w:rPr>
          <w:rFonts w:ascii="Garamond" w:hAnsi="Garamond"/>
          <w:i/>
          <w:sz w:val="24"/>
          <w:szCs w:val="24"/>
        </w:rPr>
        <w:t xml:space="preserve"> </w:t>
      </w:r>
      <w:r w:rsidRPr="00C2261D">
        <w:rPr>
          <w:rFonts w:ascii="Garamond" w:hAnsi="Garamond"/>
          <w:sz w:val="24"/>
          <w:szCs w:val="24"/>
        </w:rPr>
        <w:t>[1979] AC 210</w:t>
      </w:r>
      <w:r w:rsidRPr="00C2261D">
        <w:rPr>
          <w:rFonts w:ascii="Garamond" w:hAnsi="Garamond"/>
          <w:i/>
          <w:sz w:val="24"/>
          <w:szCs w:val="24"/>
        </w:rPr>
        <w:t xml:space="preserve"> </w:t>
      </w:r>
    </w:p>
    <w:p w:rsidR="00A7188B" w:rsidRDefault="00A7188B" w:rsidP="00431698">
      <w:pPr>
        <w:spacing w:after="0" w:line="240" w:lineRule="auto"/>
        <w:jc w:val="both"/>
        <w:rPr>
          <w:rFonts w:ascii="Garamond" w:hAnsi="Garamond"/>
          <w:sz w:val="24"/>
          <w:szCs w:val="24"/>
        </w:rPr>
      </w:pPr>
      <w:r>
        <w:rPr>
          <w:rFonts w:ascii="Garamond" w:hAnsi="Garamond"/>
          <w:i/>
          <w:sz w:val="24"/>
          <w:szCs w:val="24"/>
        </w:rPr>
        <w:tab/>
      </w:r>
      <w:r w:rsidRPr="00C2261D">
        <w:rPr>
          <w:rFonts w:ascii="Garamond" w:hAnsi="Garamond"/>
          <w:i/>
          <w:sz w:val="24"/>
          <w:szCs w:val="24"/>
        </w:rPr>
        <w:t xml:space="preserve">Mercedes-Benz v </w:t>
      </w:r>
      <w:proofErr w:type="spellStart"/>
      <w:r w:rsidRPr="00C2261D">
        <w:rPr>
          <w:rFonts w:ascii="Garamond" w:hAnsi="Garamond"/>
          <w:i/>
          <w:sz w:val="24"/>
          <w:szCs w:val="24"/>
        </w:rPr>
        <w:t>Leiduck</w:t>
      </w:r>
      <w:proofErr w:type="spellEnd"/>
      <w:r w:rsidRPr="00C2261D">
        <w:rPr>
          <w:rFonts w:ascii="Garamond" w:hAnsi="Garamond"/>
          <w:i/>
          <w:sz w:val="24"/>
          <w:szCs w:val="24"/>
        </w:rPr>
        <w:t xml:space="preserve"> </w:t>
      </w:r>
      <w:r w:rsidRPr="00C2261D">
        <w:rPr>
          <w:rFonts w:ascii="Garamond" w:hAnsi="Garamond"/>
          <w:sz w:val="24"/>
          <w:szCs w:val="24"/>
        </w:rPr>
        <w:t>[199</w:t>
      </w:r>
      <w:r>
        <w:rPr>
          <w:rFonts w:ascii="Garamond" w:hAnsi="Garamond"/>
          <w:sz w:val="24"/>
          <w:szCs w:val="24"/>
        </w:rPr>
        <w:t>5] 3 WLR 718 (PC)</w:t>
      </w:r>
    </w:p>
    <w:p w:rsidR="00A7188B" w:rsidRDefault="00A7188B" w:rsidP="00431698">
      <w:pPr>
        <w:spacing w:after="0" w:line="240" w:lineRule="auto"/>
        <w:jc w:val="both"/>
        <w:rPr>
          <w:rFonts w:ascii="Garamond" w:hAnsi="Garamond"/>
          <w:sz w:val="24"/>
          <w:szCs w:val="24"/>
        </w:rPr>
      </w:pPr>
    </w:p>
    <w:p w:rsidR="007B1825" w:rsidRDefault="007B1825" w:rsidP="00A869FD">
      <w:pPr>
        <w:spacing w:after="0" w:line="240" w:lineRule="auto"/>
        <w:jc w:val="both"/>
        <w:outlineLvl w:val="0"/>
        <w:rPr>
          <w:rFonts w:ascii="Garamond" w:hAnsi="Garamond"/>
          <w:sz w:val="24"/>
          <w:szCs w:val="24"/>
        </w:rPr>
      </w:pPr>
      <w:r>
        <w:rPr>
          <w:rFonts w:ascii="Garamond" w:hAnsi="Garamond"/>
          <w:sz w:val="24"/>
          <w:szCs w:val="24"/>
        </w:rPr>
        <w:tab/>
      </w:r>
      <w:proofErr w:type="spellStart"/>
      <w:r>
        <w:rPr>
          <w:rFonts w:ascii="Garamond" w:hAnsi="Garamond"/>
          <w:sz w:val="24"/>
          <w:szCs w:val="24"/>
        </w:rPr>
        <w:t>Cf</w:t>
      </w:r>
      <w:proofErr w:type="spellEnd"/>
      <w:r>
        <w:rPr>
          <w:rFonts w:ascii="Garamond" w:hAnsi="Garamond"/>
          <w:sz w:val="24"/>
          <w:szCs w:val="24"/>
        </w:rPr>
        <w:t xml:space="preserve"> </w:t>
      </w:r>
      <w:r>
        <w:rPr>
          <w:rFonts w:ascii="Garamond" w:hAnsi="Garamond"/>
          <w:i/>
          <w:sz w:val="24"/>
          <w:szCs w:val="24"/>
        </w:rPr>
        <w:t xml:space="preserve">PT Bayan Resources TBK v BCBC Singapore Pte Ltd </w:t>
      </w:r>
      <w:r>
        <w:rPr>
          <w:rFonts w:ascii="Garamond" w:hAnsi="Garamond"/>
          <w:sz w:val="24"/>
          <w:szCs w:val="24"/>
        </w:rPr>
        <w:t>[2015] HCA 36</w:t>
      </w:r>
    </w:p>
    <w:p w:rsidR="007B1825" w:rsidRPr="007B1825" w:rsidRDefault="007B1825" w:rsidP="00431698">
      <w:pPr>
        <w:spacing w:after="0" w:line="240" w:lineRule="auto"/>
        <w:jc w:val="both"/>
        <w:rPr>
          <w:rFonts w:ascii="Garamond" w:hAnsi="Garamond"/>
          <w:sz w:val="24"/>
          <w:szCs w:val="24"/>
        </w:rPr>
      </w:pPr>
    </w:p>
    <w:p w:rsidR="00A7188B" w:rsidRPr="00C2261D" w:rsidRDefault="00A7188B" w:rsidP="00431698">
      <w:pPr>
        <w:spacing w:after="0" w:line="240" w:lineRule="auto"/>
        <w:jc w:val="both"/>
        <w:rPr>
          <w:rFonts w:ascii="Garamond" w:hAnsi="Garamond"/>
          <w:sz w:val="24"/>
          <w:szCs w:val="24"/>
        </w:rPr>
      </w:pPr>
      <w:r>
        <w:rPr>
          <w:rFonts w:ascii="Garamond" w:hAnsi="Garamond"/>
          <w:sz w:val="24"/>
          <w:szCs w:val="24"/>
        </w:rPr>
        <w:tab/>
        <w:t xml:space="preserve">iii. </w:t>
      </w:r>
      <w:r w:rsidRPr="00C2261D">
        <w:rPr>
          <w:rFonts w:ascii="Garamond" w:hAnsi="Garamond"/>
          <w:sz w:val="24"/>
          <w:szCs w:val="24"/>
        </w:rPr>
        <w:t>Singapore proceedings are stayed</w:t>
      </w:r>
    </w:p>
    <w:p w:rsidR="00A7188B" w:rsidRDefault="00A7188B" w:rsidP="00431698">
      <w:pPr>
        <w:spacing w:after="0" w:line="240" w:lineRule="auto"/>
        <w:ind w:firstLine="720"/>
        <w:jc w:val="both"/>
        <w:rPr>
          <w:rFonts w:ascii="Garamond" w:hAnsi="Garamond"/>
          <w:sz w:val="24"/>
          <w:szCs w:val="24"/>
        </w:rPr>
      </w:pPr>
      <w:r w:rsidRPr="00C2261D">
        <w:rPr>
          <w:rFonts w:ascii="Garamond" w:hAnsi="Garamond"/>
          <w:i/>
          <w:sz w:val="24"/>
          <w:szCs w:val="24"/>
        </w:rPr>
        <w:t xml:space="preserve">Multi-Code Electronics Industries (M) </w:t>
      </w:r>
      <w:proofErr w:type="spellStart"/>
      <w:r w:rsidRPr="00C2261D">
        <w:rPr>
          <w:rFonts w:ascii="Garamond" w:hAnsi="Garamond"/>
          <w:i/>
          <w:sz w:val="24"/>
          <w:szCs w:val="24"/>
        </w:rPr>
        <w:t>Sdn</w:t>
      </w:r>
      <w:proofErr w:type="spellEnd"/>
      <w:r w:rsidRPr="00C2261D">
        <w:rPr>
          <w:rFonts w:ascii="Garamond" w:hAnsi="Garamond"/>
          <w:i/>
          <w:sz w:val="24"/>
          <w:szCs w:val="24"/>
        </w:rPr>
        <w:t xml:space="preserve"> </w:t>
      </w:r>
      <w:proofErr w:type="spellStart"/>
      <w:r w:rsidRPr="00C2261D">
        <w:rPr>
          <w:rFonts w:ascii="Garamond" w:hAnsi="Garamond"/>
          <w:i/>
          <w:sz w:val="24"/>
          <w:szCs w:val="24"/>
        </w:rPr>
        <w:t>Bhd</w:t>
      </w:r>
      <w:proofErr w:type="spellEnd"/>
      <w:r w:rsidRPr="00C2261D">
        <w:rPr>
          <w:rFonts w:ascii="Garamond" w:hAnsi="Garamond"/>
          <w:i/>
          <w:sz w:val="24"/>
          <w:szCs w:val="24"/>
        </w:rPr>
        <w:t xml:space="preserve"> v </w:t>
      </w:r>
      <w:proofErr w:type="spellStart"/>
      <w:r w:rsidRPr="00C2261D">
        <w:rPr>
          <w:rFonts w:ascii="Garamond" w:hAnsi="Garamond"/>
          <w:i/>
          <w:sz w:val="24"/>
          <w:szCs w:val="24"/>
        </w:rPr>
        <w:t>Toh</w:t>
      </w:r>
      <w:proofErr w:type="spellEnd"/>
      <w:r w:rsidRPr="00C2261D">
        <w:rPr>
          <w:rFonts w:ascii="Garamond" w:hAnsi="Garamond"/>
          <w:i/>
          <w:sz w:val="24"/>
          <w:szCs w:val="24"/>
        </w:rPr>
        <w:t xml:space="preserve"> Chun </w:t>
      </w:r>
      <w:proofErr w:type="spellStart"/>
      <w:r w:rsidRPr="00C2261D">
        <w:rPr>
          <w:rFonts w:ascii="Garamond" w:hAnsi="Garamond"/>
          <w:i/>
          <w:sz w:val="24"/>
          <w:szCs w:val="24"/>
        </w:rPr>
        <w:t>Toh</w:t>
      </w:r>
      <w:proofErr w:type="spellEnd"/>
      <w:r w:rsidRPr="00C2261D">
        <w:rPr>
          <w:rFonts w:ascii="Garamond" w:hAnsi="Garamond"/>
          <w:i/>
          <w:sz w:val="24"/>
          <w:szCs w:val="24"/>
        </w:rPr>
        <w:t xml:space="preserve"> Gordon </w:t>
      </w:r>
      <w:r w:rsidRPr="00C2261D">
        <w:rPr>
          <w:rFonts w:ascii="Garamond" w:hAnsi="Garamond"/>
          <w:sz w:val="24"/>
          <w:szCs w:val="24"/>
        </w:rPr>
        <w:t>[2009] 1 SLR(R) 1000</w:t>
      </w:r>
    </w:p>
    <w:p w:rsidR="00821CA0" w:rsidRDefault="00821CA0" w:rsidP="00821CA0">
      <w:pPr>
        <w:spacing w:after="0" w:line="240" w:lineRule="auto"/>
        <w:ind w:firstLine="720"/>
        <w:jc w:val="both"/>
        <w:rPr>
          <w:rFonts w:ascii="Garamond" w:hAnsi="Garamond"/>
          <w:sz w:val="24"/>
          <w:szCs w:val="24"/>
          <w:lang w:val="en-US"/>
        </w:rPr>
      </w:pPr>
      <w:proofErr w:type="spellStart"/>
      <w:r>
        <w:rPr>
          <w:rFonts w:ascii="Garamond" w:hAnsi="Garamond"/>
          <w:i/>
          <w:sz w:val="24"/>
          <w:szCs w:val="24"/>
          <w:lang w:val="en-US"/>
        </w:rPr>
        <w:t>Trung</w:t>
      </w:r>
      <w:proofErr w:type="spellEnd"/>
      <w:r>
        <w:rPr>
          <w:rFonts w:ascii="Garamond" w:hAnsi="Garamond"/>
          <w:i/>
          <w:sz w:val="24"/>
          <w:szCs w:val="24"/>
          <w:lang w:val="en-US"/>
        </w:rPr>
        <w:t xml:space="preserve"> Nguyen Group Corp v </w:t>
      </w:r>
      <w:proofErr w:type="spellStart"/>
      <w:r>
        <w:rPr>
          <w:rFonts w:ascii="Garamond" w:hAnsi="Garamond"/>
          <w:i/>
          <w:sz w:val="24"/>
          <w:szCs w:val="24"/>
          <w:lang w:val="en-US"/>
        </w:rPr>
        <w:t>Trung</w:t>
      </w:r>
      <w:proofErr w:type="spellEnd"/>
      <w:r>
        <w:rPr>
          <w:rFonts w:ascii="Garamond" w:hAnsi="Garamond"/>
          <w:i/>
          <w:sz w:val="24"/>
          <w:szCs w:val="24"/>
          <w:lang w:val="en-US"/>
        </w:rPr>
        <w:t xml:space="preserve"> Nguyen International </w:t>
      </w:r>
      <w:proofErr w:type="spellStart"/>
      <w:r>
        <w:rPr>
          <w:rFonts w:ascii="Garamond" w:hAnsi="Garamond"/>
          <w:i/>
          <w:sz w:val="24"/>
          <w:szCs w:val="24"/>
          <w:lang w:val="en-US"/>
        </w:rPr>
        <w:t>Pte</w:t>
      </w:r>
      <w:proofErr w:type="spellEnd"/>
      <w:r>
        <w:rPr>
          <w:rFonts w:ascii="Garamond" w:hAnsi="Garamond"/>
          <w:i/>
          <w:sz w:val="24"/>
          <w:szCs w:val="24"/>
          <w:lang w:val="en-US"/>
        </w:rPr>
        <w:t xml:space="preserve"> Ltd </w:t>
      </w:r>
      <w:r>
        <w:rPr>
          <w:rFonts w:ascii="Garamond" w:hAnsi="Garamond"/>
          <w:sz w:val="24"/>
          <w:szCs w:val="24"/>
          <w:lang w:val="en-US"/>
        </w:rPr>
        <w:t>[2016] SGHC 256, [50]</w:t>
      </w:r>
    </w:p>
    <w:p w:rsidR="00821CA0" w:rsidRPr="00821CA0" w:rsidRDefault="00821CA0" w:rsidP="00431698">
      <w:pPr>
        <w:spacing w:after="0" w:line="240" w:lineRule="auto"/>
        <w:ind w:firstLine="720"/>
        <w:jc w:val="both"/>
        <w:rPr>
          <w:rFonts w:ascii="Garamond" w:hAnsi="Garamond"/>
          <w:sz w:val="24"/>
          <w:szCs w:val="24"/>
          <w:lang w:val="en-US"/>
        </w:rPr>
      </w:pPr>
      <w:bookmarkStart w:id="35" w:name="_GoBack"/>
      <w:bookmarkEnd w:id="35"/>
    </w:p>
    <w:p w:rsidR="00A7188B" w:rsidRPr="00C2261D" w:rsidRDefault="00A7188B" w:rsidP="00A869FD">
      <w:pPr>
        <w:spacing w:after="0" w:line="240" w:lineRule="auto"/>
        <w:ind w:firstLine="720"/>
        <w:jc w:val="both"/>
        <w:outlineLvl w:val="0"/>
        <w:rPr>
          <w:rFonts w:ascii="Garamond" w:hAnsi="Garamond"/>
          <w:sz w:val="24"/>
          <w:szCs w:val="24"/>
        </w:rPr>
      </w:pPr>
      <w:proofErr w:type="spellStart"/>
      <w:r>
        <w:rPr>
          <w:rFonts w:ascii="Garamond" w:hAnsi="Garamond"/>
          <w:sz w:val="24"/>
          <w:szCs w:val="24"/>
        </w:rPr>
        <w:t>Cf</w:t>
      </w:r>
      <w:proofErr w:type="spellEnd"/>
      <w:r>
        <w:rPr>
          <w:rFonts w:ascii="Garamond" w:hAnsi="Garamond"/>
          <w:sz w:val="24"/>
          <w:szCs w:val="24"/>
        </w:rPr>
        <w:t xml:space="preserve"> s 12A </w:t>
      </w:r>
      <w:r w:rsidRPr="00C2261D">
        <w:rPr>
          <w:rFonts w:ascii="Garamond" w:hAnsi="Garamond"/>
          <w:sz w:val="24"/>
          <w:szCs w:val="24"/>
        </w:rPr>
        <w:t>International Arbitration Act</w:t>
      </w:r>
    </w:p>
    <w:p w:rsidR="00A7188B" w:rsidRDefault="00A7188B" w:rsidP="00A7188B">
      <w:pPr>
        <w:spacing w:after="0" w:line="240" w:lineRule="auto"/>
        <w:jc w:val="both"/>
        <w:rPr>
          <w:rFonts w:ascii="Garamond" w:hAnsi="Garamond"/>
          <w:sz w:val="24"/>
          <w:szCs w:val="24"/>
        </w:rPr>
      </w:pPr>
    </w:p>
    <w:p w:rsidR="00A7188B" w:rsidRPr="00C2261D" w:rsidRDefault="00A7188B" w:rsidP="00A7188B">
      <w:pPr>
        <w:spacing w:after="0" w:line="240" w:lineRule="auto"/>
        <w:jc w:val="both"/>
        <w:rPr>
          <w:rFonts w:ascii="Garamond" w:hAnsi="Garamond"/>
          <w:sz w:val="24"/>
          <w:szCs w:val="24"/>
        </w:rPr>
      </w:pPr>
    </w:p>
    <w:p w:rsidR="00A7188B" w:rsidRDefault="00A7188B" w:rsidP="00A7188B">
      <w:pPr>
        <w:spacing w:after="0" w:line="240" w:lineRule="auto"/>
        <w:rPr>
          <w:rFonts w:ascii="Garamond" w:hAnsi="Garamond"/>
          <w:sz w:val="24"/>
          <w:szCs w:val="24"/>
        </w:rPr>
      </w:pPr>
    </w:p>
    <w:p w:rsidR="005375D0" w:rsidRDefault="005375D0"/>
    <w:sectPr w:rsidR="005375D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592" w:rsidRDefault="00BF6592">
      <w:pPr>
        <w:spacing w:after="0" w:line="240" w:lineRule="auto"/>
      </w:pPr>
      <w:r>
        <w:separator/>
      </w:r>
    </w:p>
  </w:endnote>
  <w:endnote w:type="continuationSeparator" w:id="0">
    <w:p w:rsidR="00BF6592" w:rsidRDefault="00BF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F43" w:rsidRDefault="00F46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935157"/>
      <w:docPartObj>
        <w:docPartGallery w:val="Page Numbers (Bottom of Page)"/>
        <w:docPartUnique/>
      </w:docPartObj>
    </w:sdtPr>
    <w:sdtEndPr>
      <w:rPr>
        <w:rFonts w:ascii="Garamond" w:hAnsi="Garamond"/>
        <w:noProof/>
        <w:sz w:val="20"/>
        <w:szCs w:val="20"/>
      </w:rPr>
    </w:sdtEndPr>
    <w:sdtContent>
      <w:p w:rsidR="00191852" w:rsidRPr="006E457F" w:rsidRDefault="00A7188B">
        <w:pPr>
          <w:pStyle w:val="Footer"/>
          <w:jc w:val="center"/>
          <w:rPr>
            <w:rFonts w:ascii="Garamond" w:hAnsi="Garamond"/>
            <w:sz w:val="20"/>
            <w:szCs w:val="20"/>
          </w:rPr>
        </w:pPr>
        <w:r w:rsidRPr="006E457F">
          <w:rPr>
            <w:rFonts w:ascii="Garamond" w:hAnsi="Garamond"/>
            <w:sz w:val="20"/>
            <w:szCs w:val="20"/>
          </w:rPr>
          <w:fldChar w:fldCharType="begin"/>
        </w:r>
        <w:r w:rsidRPr="006E457F">
          <w:rPr>
            <w:rFonts w:ascii="Garamond" w:hAnsi="Garamond"/>
            <w:sz w:val="20"/>
            <w:szCs w:val="20"/>
          </w:rPr>
          <w:instrText xml:space="preserve"> PAGE   \* MERGEFORMAT </w:instrText>
        </w:r>
        <w:r w:rsidRPr="006E457F">
          <w:rPr>
            <w:rFonts w:ascii="Garamond" w:hAnsi="Garamond"/>
            <w:sz w:val="20"/>
            <w:szCs w:val="20"/>
          </w:rPr>
          <w:fldChar w:fldCharType="separate"/>
        </w:r>
        <w:r w:rsidR="009B191A">
          <w:rPr>
            <w:rFonts w:ascii="Garamond" w:hAnsi="Garamond"/>
            <w:noProof/>
            <w:sz w:val="20"/>
            <w:szCs w:val="20"/>
          </w:rPr>
          <w:t>2</w:t>
        </w:r>
        <w:r w:rsidRPr="006E457F">
          <w:rPr>
            <w:rFonts w:ascii="Garamond" w:hAnsi="Garamond"/>
            <w:noProof/>
            <w:sz w:val="20"/>
            <w:szCs w:val="20"/>
          </w:rPr>
          <w:fldChar w:fldCharType="end"/>
        </w:r>
      </w:p>
    </w:sdtContent>
  </w:sdt>
  <w:p w:rsidR="00191852" w:rsidRDefault="00BF65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F43" w:rsidRDefault="00F46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592" w:rsidRDefault="00BF6592">
      <w:pPr>
        <w:spacing w:after="0" w:line="240" w:lineRule="auto"/>
      </w:pPr>
      <w:r>
        <w:separator/>
      </w:r>
    </w:p>
  </w:footnote>
  <w:footnote w:type="continuationSeparator" w:id="0">
    <w:p w:rsidR="00BF6592" w:rsidRDefault="00BF6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F43" w:rsidRDefault="00F46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852" w:rsidRPr="00692266" w:rsidRDefault="008B68DE">
    <w:pPr>
      <w:pStyle w:val="Header"/>
      <w:rPr>
        <w:rFonts w:ascii="Garamond" w:hAnsi="Garamond"/>
        <w:sz w:val="20"/>
        <w:szCs w:val="20"/>
      </w:rPr>
    </w:pPr>
    <w:r>
      <w:rPr>
        <w:rFonts w:ascii="Garamond" w:hAnsi="Garamond"/>
        <w:noProof/>
        <w:sz w:val="20"/>
        <w:szCs w:val="20"/>
        <w:lang w:val="en-SG"/>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eb2e42c0b4d37621701404bf" descr="{&quot;HashCode&quot;:-116836058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B68DE" w:rsidRPr="008B68DE" w:rsidRDefault="008B68DE" w:rsidP="008B68DE">
                          <w:pPr>
                            <w:spacing w:after="0"/>
                            <w:jc w:val="center"/>
                            <w:rPr>
                              <w:rFonts w:ascii="Calibri" w:hAnsi="Calibri"/>
                              <w:color w:val="333333"/>
                              <w:sz w:val="16"/>
                            </w:rPr>
                          </w:pPr>
                          <w:r w:rsidRPr="008B68DE">
                            <w:rPr>
                              <w:rFonts w:ascii="Calibri" w:hAnsi="Calibri"/>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b2e42c0b4d37621701404bf" o:spid="_x0000_s1026" type="#_x0000_t202" alt="{&quot;HashCode&quot;:-1168360584,&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" o:allowincell="f" filled="f" stroked="f" strokeweight=".5pt">
              <v:textbox inset=",0,,0">
                <w:txbxContent>
                  <w:p w:rsidR="008B68DE" w:rsidRPr="008B68DE" w:rsidRDefault="008B68DE" w:rsidP="008B68DE">
                    <w:pPr>
                      <w:spacing w:after="0"/>
                      <w:jc w:val="center"/>
                      <w:rPr>
                        <w:rFonts w:ascii="Calibri" w:hAnsi="Calibri"/>
                        <w:color w:val="333333"/>
                        <w:sz w:val="16"/>
                      </w:rPr>
                    </w:pPr>
                    <w:r w:rsidRPr="008B68DE">
                      <w:rPr>
                        <w:rFonts w:ascii="Calibri" w:hAnsi="Calibri"/>
                        <w:color w:val="333333"/>
                        <w:sz w:val="16"/>
                      </w:rPr>
                      <w:t>SMU Classification: Restricted</w:t>
                    </w:r>
                  </w:p>
                </w:txbxContent>
              </v:textbox>
              <w10:wrap anchorx="page" anchory="page"/>
            </v:shape>
          </w:pict>
        </mc:Fallback>
      </mc:AlternateContent>
    </w:r>
    <w:r w:rsidR="00A7188B" w:rsidRPr="00692266">
      <w:rPr>
        <w:rFonts w:ascii="Garamond" w:hAnsi="Garamond"/>
        <w:sz w:val="20"/>
        <w:szCs w:val="20"/>
      </w:rPr>
      <w:t>Dr Adeline Chong</w:t>
    </w:r>
  </w:p>
  <w:p w:rsidR="00191852" w:rsidRDefault="00BF65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F43" w:rsidRDefault="00F46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884"/>
    <w:multiLevelType w:val="hybridMultilevel"/>
    <w:tmpl w:val="2856F61C"/>
    <w:lvl w:ilvl="0" w:tplc="04090005">
      <w:start w:val="1"/>
      <w:numFmt w:val="bullet"/>
      <w:lvlText w:val=""/>
      <w:lvlJc w:val="left"/>
      <w:pPr>
        <w:ind w:left="928" w:hanging="360"/>
      </w:pPr>
      <w:rPr>
        <w:rFonts w:ascii="Wingdings" w:hAnsi="Wingdings" w:hint="default"/>
      </w:rPr>
    </w:lvl>
    <w:lvl w:ilvl="1" w:tplc="08090003" w:tentative="1">
      <w:start w:val="1"/>
      <w:numFmt w:val="bullet"/>
      <w:lvlText w:val="o"/>
      <w:lvlJc w:val="left"/>
      <w:pPr>
        <w:ind w:left="1648" w:hanging="360"/>
      </w:pPr>
      <w:rPr>
        <w:rFonts w:ascii="Courier New" w:hAnsi="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 w15:restartNumberingAfterBreak="0">
    <w:nsid w:val="17282167"/>
    <w:multiLevelType w:val="hybridMultilevel"/>
    <w:tmpl w:val="87D43A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800" w:hanging="72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D35E6"/>
    <w:multiLevelType w:val="hybridMultilevel"/>
    <w:tmpl w:val="DE76E6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B2E0923"/>
    <w:multiLevelType w:val="hybridMultilevel"/>
    <w:tmpl w:val="8FA6709A"/>
    <w:lvl w:ilvl="0" w:tplc="0809000F">
      <w:start w:val="1"/>
      <w:numFmt w:val="decimal"/>
      <w:lvlText w:val="%1."/>
      <w:lvlJc w:val="left"/>
      <w:pPr>
        <w:ind w:left="720" w:hanging="360"/>
      </w:pPr>
      <w:rPr>
        <w:rFont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A23494"/>
    <w:multiLevelType w:val="hybridMultilevel"/>
    <w:tmpl w:val="DBD2C470"/>
    <w:lvl w:ilvl="0" w:tplc="021674A2">
      <w:start w:val="1"/>
      <w:numFmt w:val="bullet"/>
      <w:lvlText w:val="-"/>
      <w:lvlJc w:val="left"/>
      <w:pPr>
        <w:ind w:left="720" w:hanging="360"/>
      </w:pPr>
      <w:rPr>
        <w:rFonts w:ascii="Garamond" w:eastAsia="SimSun" w:hAnsi="Garamond"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0832073"/>
    <w:multiLevelType w:val="hybridMultilevel"/>
    <w:tmpl w:val="4D1C8E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1F415ED"/>
    <w:multiLevelType w:val="hybridMultilevel"/>
    <w:tmpl w:val="AB9AB6C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 Jun Xuan">
    <w15:presenceInfo w15:providerId="Windows Live" w15:userId="214a57cd-9559-4746-9f42-71aa67e32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88B"/>
    <w:rsid w:val="00003DC6"/>
    <w:rsid w:val="000220AA"/>
    <w:rsid w:val="00072C2F"/>
    <w:rsid w:val="000828FB"/>
    <w:rsid w:val="000C3BCB"/>
    <w:rsid w:val="000D3D60"/>
    <w:rsid w:val="000F164C"/>
    <w:rsid w:val="00101CAC"/>
    <w:rsid w:val="00105582"/>
    <w:rsid w:val="00110B3E"/>
    <w:rsid w:val="00160EC4"/>
    <w:rsid w:val="00166B98"/>
    <w:rsid w:val="001A2BD3"/>
    <w:rsid w:val="001D2A96"/>
    <w:rsid w:val="001D695E"/>
    <w:rsid w:val="002043DC"/>
    <w:rsid w:val="00221B42"/>
    <w:rsid w:val="002233F1"/>
    <w:rsid w:val="002373BC"/>
    <w:rsid w:val="00243463"/>
    <w:rsid w:val="00246BD7"/>
    <w:rsid w:val="0025459A"/>
    <w:rsid w:val="0027275F"/>
    <w:rsid w:val="0028685A"/>
    <w:rsid w:val="002B2F56"/>
    <w:rsid w:val="002F41A6"/>
    <w:rsid w:val="002F54A0"/>
    <w:rsid w:val="0033778F"/>
    <w:rsid w:val="0034192E"/>
    <w:rsid w:val="0035312B"/>
    <w:rsid w:val="003636C6"/>
    <w:rsid w:val="003719D5"/>
    <w:rsid w:val="003775C3"/>
    <w:rsid w:val="00377BAE"/>
    <w:rsid w:val="00381843"/>
    <w:rsid w:val="003C2AB8"/>
    <w:rsid w:val="003C3C0F"/>
    <w:rsid w:val="003D07F3"/>
    <w:rsid w:val="003D12B3"/>
    <w:rsid w:val="003D259D"/>
    <w:rsid w:val="003E5041"/>
    <w:rsid w:val="003E6ECB"/>
    <w:rsid w:val="004025D7"/>
    <w:rsid w:val="00431698"/>
    <w:rsid w:val="00440CC9"/>
    <w:rsid w:val="00451927"/>
    <w:rsid w:val="00453F1F"/>
    <w:rsid w:val="004763CE"/>
    <w:rsid w:val="0049362F"/>
    <w:rsid w:val="004C78D5"/>
    <w:rsid w:val="004D4230"/>
    <w:rsid w:val="004E3FC1"/>
    <w:rsid w:val="00511546"/>
    <w:rsid w:val="00517C0F"/>
    <w:rsid w:val="0053684A"/>
    <w:rsid w:val="005375D0"/>
    <w:rsid w:val="00542BDA"/>
    <w:rsid w:val="0055469E"/>
    <w:rsid w:val="00584435"/>
    <w:rsid w:val="005A27AA"/>
    <w:rsid w:val="005A7B92"/>
    <w:rsid w:val="005C5384"/>
    <w:rsid w:val="005E6E50"/>
    <w:rsid w:val="0064578F"/>
    <w:rsid w:val="006613E6"/>
    <w:rsid w:val="006961A2"/>
    <w:rsid w:val="006B560D"/>
    <w:rsid w:val="006B5875"/>
    <w:rsid w:val="006C1CCC"/>
    <w:rsid w:val="006C5E39"/>
    <w:rsid w:val="006C741E"/>
    <w:rsid w:val="006E22E5"/>
    <w:rsid w:val="007200CB"/>
    <w:rsid w:val="007624AC"/>
    <w:rsid w:val="00773E55"/>
    <w:rsid w:val="00776D6E"/>
    <w:rsid w:val="007903E8"/>
    <w:rsid w:val="007929E4"/>
    <w:rsid w:val="007A5DFE"/>
    <w:rsid w:val="007A74EF"/>
    <w:rsid w:val="007B1825"/>
    <w:rsid w:val="007B43FB"/>
    <w:rsid w:val="00820001"/>
    <w:rsid w:val="00821CA0"/>
    <w:rsid w:val="00832CAC"/>
    <w:rsid w:val="008470A9"/>
    <w:rsid w:val="008637FC"/>
    <w:rsid w:val="00863D73"/>
    <w:rsid w:val="00865BB7"/>
    <w:rsid w:val="00881D3C"/>
    <w:rsid w:val="00881DD4"/>
    <w:rsid w:val="00897996"/>
    <w:rsid w:val="008B68DE"/>
    <w:rsid w:val="008F423B"/>
    <w:rsid w:val="00916214"/>
    <w:rsid w:val="009269D2"/>
    <w:rsid w:val="009350D8"/>
    <w:rsid w:val="00935ADA"/>
    <w:rsid w:val="00954EE0"/>
    <w:rsid w:val="00963B82"/>
    <w:rsid w:val="00996225"/>
    <w:rsid w:val="009A50D8"/>
    <w:rsid w:val="009B0107"/>
    <w:rsid w:val="009B191A"/>
    <w:rsid w:val="009B3349"/>
    <w:rsid w:val="009B4F86"/>
    <w:rsid w:val="009C7873"/>
    <w:rsid w:val="009E52FE"/>
    <w:rsid w:val="009F0615"/>
    <w:rsid w:val="009F570D"/>
    <w:rsid w:val="00A06392"/>
    <w:rsid w:val="00A06993"/>
    <w:rsid w:val="00A12252"/>
    <w:rsid w:val="00A37B01"/>
    <w:rsid w:val="00A4413B"/>
    <w:rsid w:val="00A63743"/>
    <w:rsid w:val="00A7188B"/>
    <w:rsid w:val="00A72D84"/>
    <w:rsid w:val="00A869FD"/>
    <w:rsid w:val="00AA3751"/>
    <w:rsid w:val="00AD3AAE"/>
    <w:rsid w:val="00AE5124"/>
    <w:rsid w:val="00B109EC"/>
    <w:rsid w:val="00B126A9"/>
    <w:rsid w:val="00B25A87"/>
    <w:rsid w:val="00B26A38"/>
    <w:rsid w:val="00B3770F"/>
    <w:rsid w:val="00B7311A"/>
    <w:rsid w:val="00B80FEA"/>
    <w:rsid w:val="00B86B5D"/>
    <w:rsid w:val="00B87AC5"/>
    <w:rsid w:val="00BA3649"/>
    <w:rsid w:val="00BD7083"/>
    <w:rsid w:val="00BF61F1"/>
    <w:rsid w:val="00BF6592"/>
    <w:rsid w:val="00C079ED"/>
    <w:rsid w:val="00C42046"/>
    <w:rsid w:val="00C7509F"/>
    <w:rsid w:val="00C81456"/>
    <w:rsid w:val="00C90BE4"/>
    <w:rsid w:val="00CB5BB1"/>
    <w:rsid w:val="00CC3580"/>
    <w:rsid w:val="00CD6BC8"/>
    <w:rsid w:val="00D044C8"/>
    <w:rsid w:val="00D108FB"/>
    <w:rsid w:val="00D11A94"/>
    <w:rsid w:val="00D24520"/>
    <w:rsid w:val="00D32E62"/>
    <w:rsid w:val="00D33DAB"/>
    <w:rsid w:val="00D57F57"/>
    <w:rsid w:val="00D615BD"/>
    <w:rsid w:val="00D76E61"/>
    <w:rsid w:val="00DA60B0"/>
    <w:rsid w:val="00DB0F05"/>
    <w:rsid w:val="00DD12FA"/>
    <w:rsid w:val="00E00B6A"/>
    <w:rsid w:val="00E7682E"/>
    <w:rsid w:val="00E90982"/>
    <w:rsid w:val="00E95080"/>
    <w:rsid w:val="00EA05A7"/>
    <w:rsid w:val="00EC7A97"/>
    <w:rsid w:val="00EE319A"/>
    <w:rsid w:val="00EE592B"/>
    <w:rsid w:val="00EF1DFF"/>
    <w:rsid w:val="00EF6E9A"/>
    <w:rsid w:val="00F2695D"/>
    <w:rsid w:val="00F46F43"/>
    <w:rsid w:val="00F55BB6"/>
    <w:rsid w:val="00F938E0"/>
    <w:rsid w:val="00FA244C"/>
    <w:rsid w:val="00FB4D84"/>
    <w:rsid w:val="00FB5505"/>
    <w:rsid w:val="00FB6B41"/>
    <w:rsid w:val="00FC0C4F"/>
    <w:rsid w:val="00FE4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EEE58"/>
  <w15:chartTrackingRefBased/>
  <w15:docId w15:val="{EBFFFF92-3816-40EC-B5AE-E9B4B5AC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188B"/>
    <w:pPr>
      <w:spacing w:after="200" w:line="276" w:lineRule="auto"/>
    </w:pPr>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88B"/>
    <w:rPr>
      <w:rFonts w:eastAsiaTheme="minorEastAsia"/>
      <w:lang w:val="en-GB" w:eastAsia="zh-CN"/>
    </w:rPr>
  </w:style>
  <w:style w:type="paragraph" w:styleId="Footer">
    <w:name w:val="footer"/>
    <w:basedOn w:val="Normal"/>
    <w:link w:val="FooterChar"/>
    <w:uiPriority w:val="99"/>
    <w:unhideWhenUsed/>
    <w:rsid w:val="00A71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88B"/>
    <w:rPr>
      <w:rFonts w:eastAsiaTheme="minorEastAsia"/>
      <w:lang w:val="en-GB" w:eastAsia="zh-CN"/>
    </w:rPr>
  </w:style>
  <w:style w:type="paragraph" w:styleId="ListParagraph">
    <w:name w:val="List Paragraph"/>
    <w:basedOn w:val="Normal"/>
    <w:uiPriority w:val="34"/>
    <w:qFormat/>
    <w:rsid w:val="00A7188B"/>
    <w:pPr>
      <w:ind w:left="720"/>
      <w:contextualSpacing/>
    </w:pPr>
    <w:rPr>
      <w:rFonts w:ascii="Calibri" w:eastAsia="SimSun" w:hAnsi="Calibri" w:cs="Times New Roman"/>
    </w:rPr>
  </w:style>
  <w:style w:type="character" w:styleId="Hyperlink">
    <w:name w:val="Hyperlink"/>
    <w:basedOn w:val="DefaultParagraphFont"/>
    <w:uiPriority w:val="99"/>
    <w:unhideWhenUsed/>
    <w:rsid w:val="00A7188B"/>
    <w:rPr>
      <w:color w:val="0563C1" w:themeColor="hyperlink"/>
      <w:u w:val="single"/>
    </w:rPr>
  </w:style>
  <w:style w:type="paragraph" w:styleId="BalloonText">
    <w:name w:val="Balloon Text"/>
    <w:basedOn w:val="Normal"/>
    <w:link w:val="BalloonTextChar"/>
    <w:uiPriority w:val="99"/>
    <w:semiHidden/>
    <w:unhideWhenUsed/>
    <w:rsid w:val="00881D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DD4"/>
    <w:rPr>
      <w:rFonts w:ascii="Segoe UI" w:eastAsiaTheme="minorEastAsia" w:hAnsi="Segoe UI" w:cs="Segoe UI"/>
      <w:sz w:val="18"/>
      <w:szCs w:val="18"/>
      <w:lang w:val="en-GB" w:eastAsia="zh-CN"/>
    </w:rPr>
  </w:style>
  <w:style w:type="paragraph" w:styleId="Revision">
    <w:name w:val="Revision"/>
    <w:hidden/>
    <w:uiPriority w:val="99"/>
    <w:semiHidden/>
    <w:rsid w:val="00A869FD"/>
    <w:pPr>
      <w:spacing w:after="0" w:line="240" w:lineRule="auto"/>
    </w:pPr>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rg.sg/digitallibrary/Lists/Law%20Reform%20Reports/Attachments/37/01%20LRC%20Hague%20Convention%202005.pdf"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w.smu.edu.sg/sites/default/files/law/CEBCLA/YPH-Paper-2015.pdf" TargetMode="Externa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ailii.org/ew/cases/EWHC/Comm/2003/3.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Chong</dc:creator>
  <cp:keywords/>
  <dc:description/>
  <cp:lastModifiedBy>NG Jun Xuan</cp:lastModifiedBy>
  <cp:revision>30</cp:revision>
  <dcterms:created xsi:type="dcterms:W3CDTF">2018-01-02T04:23:00Z</dcterms:created>
  <dcterms:modified xsi:type="dcterms:W3CDTF">2018-02-09T06:05:00Z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Owner">
    <vt:lpwstr>adelinechong@smu.edu.sg</vt:lpwstr>
  </property>
  <property fmtid="{D5CDD505-2E9C-101B-9397-08002B2CF9AE}" pid="6" name="MSIP_Label_6951d41b-6b8e-4636-984f-012bff14ba18_SetDate">
    <vt:lpwstr>2017-12-19T18:22:33.7783131+08:00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